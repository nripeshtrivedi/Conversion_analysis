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963A8" w14:textId="77777777" w:rsidR="004C1664" w:rsidRPr="004B30E8" w:rsidRDefault="00066EF5" w:rsidP="004B30E8">
      <w:pPr>
        <w:pStyle w:val="ListParagraph"/>
        <w:numPr>
          <w:ilvl w:val="0"/>
          <w:numId w:val="1"/>
        </w:numPr>
        <w:rPr>
          <w:b/>
        </w:rPr>
      </w:pPr>
      <w:r w:rsidRPr="004B30E8">
        <w:rPr>
          <w:b/>
        </w:rPr>
        <w:t xml:space="preserve">Introduction </w:t>
      </w:r>
    </w:p>
    <w:p w14:paraId="0E511540" w14:textId="77777777" w:rsidR="004B387E" w:rsidRDefault="00066EF5">
      <w:r>
        <w:t>----</w:t>
      </w:r>
      <w:r w:rsidR="004B387E">
        <w:t xml:space="preserve"> What is 7cot and online emotional support services</w:t>
      </w:r>
    </w:p>
    <w:p w14:paraId="57A8FD55" w14:textId="77777777" w:rsidR="004B387E" w:rsidRDefault="004B387E">
      <w:r>
        <w:t>---- Users can take on many different roles, e.g. user and listener</w:t>
      </w:r>
    </w:p>
    <w:p w14:paraId="090B91DB" w14:textId="77777777" w:rsidR="004B387E" w:rsidRDefault="004B387E">
      <w:r>
        <w:t>---- What makes a user decide to switch roles? This is an important question for a few reasons</w:t>
      </w:r>
    </w:p>
    <w:p w14:paraId="1BE72839" w14:textId="77777777" w:rsidR="004B387E" w:rsidRDefault="004B387E">
      <w:r>
        <w:t>---- Cannot survey or ask qualitative questions to users who switch, but a data driven approach is possible. Bring in cites.</w:t>
      </w:r>
      <w:r w:rsidR="00066EF5">
        <w:t xml:space="preserve"> </w:t>
      </w:r>
    </w:p>
    <w:p w14:paraId="0DFEC5E3" w14:textId="77777777" w:rsidR="00066EF5" w:rsidRDefault="004B387E">
      <w:r>
        <w:t xml:space="preserve">---- </w:t>
      </w:r>
      <w:r w:rsidR="00066EF5">
        <w:t>Change point Analysis is a popular technique to detect change in mean and variance in time series data.</w:t>
      </w:r>
    </w:p>
    <w:p w14:paraId="01FA4B44" w14:textId="6D8D0C92" w:rsidR="00066EF5" w:rsidRDefault="00EB1944">
      <w:r>
        <w:t>---- Maybe we shou</w:t>
      </w:r>
      <w:ins w:id="0" w:author="Nripesh Trivedi" w:date="2016-08-06T19:35:00Z">
        <w:r w:rsidR="004732FC">
          <w:t>l</w:t>
        </w:r>
      </w:ins>
      <w:r>
        <w:t>d</w:t>
      </w:r>
      <w:r w:rsidR="00066EF5">
        <w:t xml:space="preserve"> cite this </w:t>
      </w:r>
      <w:proofErr w:type="gramStart"/>
      <w:r w:rsidR="00066EF5">
        <w:t>(</w:t>
      </w:r>
      <w:r w:rsidR="00066EF5">
        <w:rPr>
          <w:rFonts w:ascii="Arial" w:hAnsi="Arial" w:cs="Arial"/>
          <w:color w:val="222222"/>
          <w:sz w:val="19"/>
          <w:szCs w:val="19"/>
          <w:shd w:val="clear" w:color="auto" w:fill="FFFFFF"/>
        </w:rPr>
        <w:t> </w:t>
      </w:r>
      <w:proofErr w:type="gramEnd"/>
      <w:r w:rsidR="00C73170">
        <w:fldChar w:fldCharType="begin"/>
      </w:r>
      <w:r w:rsidR="00C73170">
        <w:instrText xml:space="preserve"> HYPERLINK "http://www.variation.com/cpa/tech/changepoint.html" \t "_blank" </w:instrText>
      </w:r>
      <w:r w:rsidR="00C73170">
        <w:fldChar w:fldCharType="separate"/>
      </w:r>
      <w:r w:rsidR="00066EF5">
        <w:rPr>
          <w:rStyle w:val="Hyperlink"/>
          <w:rFonts w:ascii="Arial" w:hAnsi="Arial" w:cs="Arial"/>
          <w:color w:val="1155CC"/>
          <w:sz w:val="19"/>
          <w:szCs w:val="19"/>
          <w:shd w:val="clear" w:color="auto" w:fill="FFFFFF"/>
        </w:rPr>
        <w:t>http://www.variation.com/cpa/tech/changepoint.html</w:t>
      </w:r>
      <w:r w:rsidR="00C73170">
        <w:rPr>
          <w:rStyle w:val="Hyperlink"/>
          <w:rFonts w:ascii="Arial" w:hAnsi="Arial" w:cs="Arial"/>
          <w:color w:val="1155CC"/>
          <w:sz w:val="19"/>
          <w:szCs w:val="19"/>
          <w:shd w:val="clear" w:color="auto" w:fill="FFFFFF"/>
        </w:rPr>
        <w:fldChar w:fldCharType="end"/>
      </w:r>
      <w:r w:rsidR="00066EF5">
        <w:t>)</w:t>
      </w:r>
    </w:p>
    <w:p w14:paraId="7A263336" w14:textId="77777777" w:rsidR="00CA6C07" w:rsidRPr="004B30E8" w:rsidRDefault="00CA6C07" w:rsidP="004B30E8">
      <w:pPr>
        <w:pStyle w:val="ListParagraph"/>
        <w:numPr>
          <w:ilvl w:val="0"/>
          <w:numId w:val="1"/>
        </w:numPr>
        <w:rPr>
          <w:b/>
        </w:rPr>
      </w:pPr>
      <w:r w:rsidRPr="004B30E8">
        <w:rPr>
          <w:b/>
        </w:rPr>
        <w:t>Methodology</w:t>
      </w:r>
    </w:p>
    <w:p w14:paraId="268791B6" w14:textId="77777777" w:rsidR="004B387E" w:rsidRDefault="00D96140">
      <w:r>
        <w:t>…………..</w:t>
      </w:r>
      <w:r w:rsidR="004B387E">
        <w:t>Interested in finding the actions that drive people to change roles</w:t>
      </w:r>
    </w:p>
    <w:p w14:paraId="39EDBDAC" w14:textId="77777777" w:rsidR="004B387E" w:rsidRDefault="004B387E">
      <w:r>
        <w:t>…………..change points – how different behavioural characteristics change around the time a user takes on a new role may be insightful</w:t>
      </w:r>
    </w:p>
    <w:p w14:paraId="70923F0E" w14:textId="77777777" w:rsidR="00066EF5" w:rsidRDefault="004B387E">
      <w:r>
        <w:t>…………..</w:t>
      </w:r>
      <w:r w:rsidR="00EB6854">
        <w:t>We used</w:t>
      </w:r>
      <w:r w:rsidR="00066EF5">
        <w:t xml:space="preserve"> CUSUM analysis </w:t>
      </w:r>
      <w:r>
        <w:t xml:space="preserve">for this purpose </w:t>
      </w:r>
      <w:r w:rsidR="00066EF5">
        <w:t>with setting as follows –</w:t>
      </w:r>
    </w:p>
    <w:p w14:paraId="3589F88B" w14:textId="77777777" w:rsidR="00066EF5" w:rsidRDefault="00066EF5">
      <w:r>
        <w:t>…………. Number of points to detect --at most one</w:t>
      </w:r>
    </w:p>
    <w:p w14:paraId="0910BB19" w14:textId="77777777" w:rsidR="00066EF5" w:rsidRDefault="00066EF5">
      <w:r>
        <w:t xml:space="preserve">………….. Penalty imposed is manual </w:t>
      </w:r>
    </w:p>
    <w:p w14:paraId="61E67650" w14:textId="77777777" w:rsidR="006E7DAA" w:rsidRDefault="00CA6C07" w:rsidP="00CA6C07">
      <w:pPr>
        <w:rPr>
          <w:rStyle w:val="apple-converted-space"/>
          <w:rFonts w:ascii="Arial" w:hAnsi="Arial" w:cs="Arial"/>
          <w:color w:val="222222"/>
          <w:sz w:val="19"/>
          <w:szCs w:val="19"/>
          <w:shd w:val="clear" w:color="auto" w:fill="FFFFFF"/>
        </w:rPr>
      </w:pPr>
      <w:r>
        <w:t>………….. the penalty value used is variant of conventionally used SIC value (log(n)  as in here</w:t>
      </w:r>
      <w:r w:rsidR="004B30E8">
        <w:t>. The p</w:t>
      </w:r>
      <w:r w:rsidR="006E7DAA">
        <w:t>enalty value settled on is 0.15*(log(n))</w:t>
      </w:r>
      <w:r>
        <w:t xml:space="preserve">               </w:t>
      </w:r>
      <w:r>
        <w:rPr>
          <w:rStyle w:val="apple-converted-space"/>
          <w:rFonts w:ascii="Arial" w:hAnsi="Arial" w:cs="Arial"/>
          <w:color w:val="222222"/>
          <w:sz w:val="19"/>
          <w:szCs w:val="19"/>
          <w:shd w:val="clear" w:color="auto" w:fill="FFFFFF"/>
        </w:rPr>
        <w:t> </w:t>
      </w:r>
    </w:p>
    <w:p w14:paraId="6155B8CC" w14:textId="77777777" w:rsidR="00CA6C07" w:rsidRDefault="00CA6C07"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hyperlink r:id="rId7" w:history="1">
        <w:r w:rsidR="006E7DAA" w:rsidRPr="001C7281">
          <w:rPr>
            <w:rStyle w:val="Hyperlink"/>
            <w:rFonts w:ascii="Arial" w:hAnsi="Arial" w:cs="Arial"/>
            <w:sz w:val="19"/>
            <w:szCs w:val="19"/>
            <w:shd w:val="clear" w:color="auto" w:fill="FFFFFF"/>
          </w:rPr>
          <w:t>https://www.jstatsoft.org/article/view/v058i03/v5</w:t>
        </w:r>
        <w:r w:rsidR="006E7DAA" w:rsidRPr="001C7281">
          <w:rPr>
            <w:rStyle w:val="Hyperlink"/>
            <w:rFonts w:ascii="Arial" w:hAnsi="Arial" w:cs="Arial"/>
            <w:sz w:val="19"/>
            <w:szCs w:val="19"/>
            <w:shd w:val="clear" w:color="auto" w:fill="FFFFFF"/>
          </w:rPr>
          <w:t>8</w:t>
        </w:r>
        <w:r w:rsidR="006E7DAA" w:rsidRPr="001C7281">
          <w:rPr>
            <w:rStyle w:val="Hyperlink"/>
            <w:rFonts w:ascii="Arial" w:hAnsi="Arial" w:cs="Arial"/>
            <w:sz w:val="19"/>
            <w:szCs w:val="19"/>
            <w:shd w:val="clear" w:color="auto" w:fill="FFFFFF"/>
          </w:rPr>
          <w:t>i03.pdf</w:t>
        </w:r>
      </w:hyperlink>
      <w:r>
        <w:rPr>
          <w:rFonts w:ascii="Arial" w:hAnsi="Arial" w:cs="Arial"/>
          <w:color w:val="222222"/>
          <w:sz w:val="19"/>
          <w:szCs w:val="19"/>
          <w:shd w:val="clear" w:color="auto" w:fill="FFFFFF"/>
        </w:rPr>
        <w:t>)</w:t>
      </w:r>
    </w:p>
    <w:p w14:paraId="309F4CDE" w14:textId="77777777" w:rsidR="00694CA4" w:rsidRDefault="00694CA4" w:rsidP="00CA6C07">
      <w:pPr>
        <w:rPr>
          <w:rFonts w:ascii="Arial" w:hAnsi="Arial" w:cs="Arial"/>
          <w:color w:val="222222"/>
          <w:sz w:val="19"/>
          <w:szCs w:val="19"/>
          <w:shd w:val="clear" w:color="auto" w:fill="FFFFFF"/>
        </w:rPr>
      </w:pPr>
      <w:r w:rsidRPr="00694CA4">
        <w:rPr>
          <w:rFonts w:ascii="Arial" w:hAnsi="Arial" w:cs="Arial"/>
          <w:color w:val="222222"/>
          <w:sz w:val="19"/>
          <w:szCs w:val="19"/>
          <w:shd w:val="clear" w:color="auto" w:fill="FFFFFF"/>
        </w:rPr>
        <w:t>http://artax.karlin.mff.cuni.cz/r-help/library/changepoint/html/single.mean.cusum.html</w:t>
      </w:r>
    </w:p>
    <w:p w14:paraId="6A54A38F" w14:textId="77777777" w:rsidR="00CA6C07" w:rsidRPr="004B30E8" w:rsidRDefault="00D96140" w:rsidP="004B30E8">
      <w:pPr>
        <w:pStyle w:val="ListParagraph"/>
        <w:numPr>
          <w:ilvl w:val="0"/>
          <w:numId w:val="1"/>
        </w:numPr>
        <w:rPr>
          <w:rFonts w:ascii="Arial" w:hAnsi="Arial" w:cs="Arial"/>
          <w:b/>
          <w:color w:val="222222"/>
          <w:sz w:val="19"/>
          <w:szCs w:val="19"/>
          <w:shd w:val="clear" w:color="auto" w:fill="FFFFFF"/>
        </w:rPr>
      </w:pPr>
      <w:r w:rsidRPr="004B30E8">
        <w:rPr>
          <w:rFonts w:ascii="Arial" w:hAnsi="Arial" w:cs="Arial"/>
          <w:b/>
          <w:color w:val="222222"/>
          <w:sz w:val="19"/>
          <w:szCs w:val="19"/>
          <w:shd w:val="clear" w:color="auto" w:fill="FFFFFF"/>
        </w:rPr>
        <w:t>Implementation</w:t>
      </w:r>
    </w:p>
    <w:p w14:paraId="4C1386A8" w14:textId="77777777" w:rsidR="00D96140" w:rsidRDefault="00D96140"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………….Change point analysis with the above parameters was applied to the total activity count recorded weekly for the total duration in which the user was active on the website</w:t>
      </w:r>
    </w:p>
    <w:p w14:paraId="2421AF7A" w14:textId="77777777" w:rsidR="00D96140" w:rsidRDefault="00D96140"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………….Subsequently, the change po</w:t>
      </w:r>
      <w:r w:rsidR="005C7489">
        <w:rPr>
          <w:rFonts w:ascii="Arial" w:hAnsi="Arial" w:cs="Arial"/>
          <w:color w:val="222222"/>
          <w:sz w:val="19"/>
          <w:szCs w:val="19"/>
          <w:shd w:val="clear" w:color="auto" w:fill="FFFFFF"/>
        </w:rPr>
        <w:t xml:space="preserve">int analysis was applied to </w:t>
      </w:r>
      <w:r>
        <w:rPr>
          <w:rFonts w:ascii="Arial" w:hAnsi="Arial" w:cs="Arial"/>
          <w:color w:val="222222"/>
          <w:sz w:val="19"/>
          <w:szCs w:val="19"/>
          <w:shd w:val="clear" w:color="auto" w:fill="FFFFFF"/>
        </w:rPr>
        <w:t>other activities.</w:t>
      </w:r>
    </w:p>
    <w:p w14:paraId="3BE79743" w14:textId="6304C158" w:rsidR="00EB1944" w:rsidRDefault="00D96140"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was found that online conversation (</w:t>
      </w:r>
      <w:proofErr w:type="spellStart"/>
      <w:r>
        <w:rPr>
          <w:rFonts w:ascii="Arial" w:hAnsi="Arial" w:cs="Arial"/>
          <w:color w:val="222222"/>
          <w:sz w:val="19"/>
          <w:szCs w:val="19"/>
          <w:shd w:val="clear" w:color="auto" w:fill="FFFFFF"/>
        </w:rPr>
        <w:t>ConvMessages</w:t>
      </w:r>
      <w:proofErr w:type="spellEnd"/>
      <w:r>
        <w:rPr>
          <w:rFonts w:ascii="Arial" w:hAnsi="Arial" w:cs="Arial"/>
          <w:color w:val="222222"/>
          <w:sz w:val="19"/>
          <w:szCs w:val="19"/>
          <w:shd w:val="clear" w:color="auto" w:fill="FFFFFF"/>
        </w:rPr>
        <w:t xml:space="preserve">) accounted for most of the activity for almost every user. Very few users had other activities such as </w:t>
      </w:r>
      <w:proofErr w:type="spellStart"/>
      <w:r>
        <w:rPr>
          <w:rFonts w:ascii="Arial" w:hAnsi="Arial" w:cs="Arial"/>
          <w:color w:val="222222"/>
          <w:sz w:val="19"/>
          <w:szCs w:val="19"/>
          <w:shd w:val="clear" w:color="auto" w:fill="FFFFFF"/>
        </w:rPr>
        <w:t>Helpviews</w:t>
      </w:r>
      <w:proofErr w:type="spellEnd"/>
      <w:r>
        <w:rPr>
          <w:rFonts w:ascii="Arial" w:hAnsi="Arial" w:cs="Arial"/>
          <w:color w:val="222222"/>
          <w:sz w:val="19"/>
          <w:szCs w:val="19"/>
          <w:shd w:val="clear" w:color="auto" w:fill="FFFFFF"/>
        </w:rPr>
        <w:t xml:space="preserve">, Page views by app, Page views by web accounting for most of their activities on the website. </w:t>
      </w:r>
      <w:ins w:id="1" w:author="Nripesh Trivedi" w:date="2016-08-06T19:50:00Z">
        <w:r w:rsidR="00B735A1">
          <w:rPr>
            <w:rFonts w:ascii="Arial" w:hAnsi="Arial" w:cs="Arial"/>
            <w:color w:val="222222"/>
            <w:sz w:val="19"/>
            <w:szCs w:val="19"/>
            <w:shd w:val="clear" w:color="auto" w:fill="FFFFFF"/>
          </w:rPr>
          <w:t xml:space="preserve">Further, it was found that activity of conversation messages closely mirrored the change points </w:t>
        </w:r>
      </w:ins>
      <w:ins w:id="2" w:author="Nripesh Trivedi" w:date="2016-08-06T19:51:00Z">
        <w:r w:rsidR="00B735A1">
          <w:rPr>
            <w:rFonts w:ascii="Arial" w:hAnsi="Arial" w:cs="Arial"/>
            <w:color w:val="222222"/>
            <w:sz w:val="19"/>
            <w:szCs w:val="19"/>
            <w:shd w:val="clear" w:color="auto" w:fill="FFFFFF"/>
          </w:rPr>
          <w:t>occurring</w:t>
        </w:r>
      </w:ins>
      <w:ins w:id="3" w:author="Nripesh Trivedi" w:date="2016-08-06T19:50:00Z">
        <w:r w:rsidR="00B735A1">
          <w:rPr>
            <w:rFonts w:ascii="Arial" w:hAnsi="Arial" w:cs="Arial"/>
            <w:color w:val="222222"/>
            <w:sz w:val="19"/>
            <w:szCs w:val="19"/>
            <w:shd w:val="clear" w:color="auto" w:fill="FFFFFF"/>
          </w:rPr>
          <w:t xml:space="preserve"> </w:t>
        </w:r>
      </w:ins>
      <w:ins w:id="4" w:author="Nripesh Trivedi" w:date="2016-08-06T19:51:00Z">
        <w:r w:rsidR="00B735A1">
          <w:rPr>
            <w:rFonts w:ascii="Arial" w:hAnsi="Arial" w:cs="Arial"/>
            <w:color w:val="222222"/>
            <w:sz w:val="19"/>
            <w:szCs w:val="19"/>
            <w:shd w:val="clear" w:color="auto" w:fill="FFFFFF"/>
          </w:rPr>
          <w:t xml:space="preserve">in the total </w:t>
        </w:r>
      </w:ins>
      <w:ins w:id="5" w:author="Nripesh Trivedi" w:date="2016-08-06T19:52:00Z">
        <w:r w:rsidR="00B735A1">
          <w:rPr>
            <w:rFonts w:ascii="Arial" w:hAnsi="Arial" w:cs="Arial"/>
            <w:color w:val="222222"/>
            <w:sz w:val="19"/>
            <w:szCs w:val="19"/>
            <w:shd w:val="clear" w:color="auto" w:fill="FFFFFF"/>
          </w:rPr>
          <w:t>activity</w:t>
        </w:r>
      </w:ins>
      <w:ins w:id="6" w:author="Nripesh Trivedi" w:date="2016-08-06T19:51:00Z">
        <w:r w:rsidR="00B735A1">
          <w:rPr>
            <w:rFonts w:ascii="Arial" w:hAnsi="Arial" w:cs="Arial"/>
            <w:color w:val="222222"/>
            <w:sz w:val="19"/>
            <w:szCs w:val="19"/>
            <w:shd w:val="clear" w:color="auto" w:fill="FFFFFF"/>
          </w:rPr>
          <w:t xml:space="preserve"> </w:t>
        </w:r>
      </w:ins>
      <w:ins w:id="7" w:author="Nripesh Trivedi" w:date="2016-08-06T19:52:00Z">
        <w:r w:rsidR="00B735A1">
          <w:rPr>
            <w:rFonts w:ascii="Arial" w:hAnsi="Arial" w:cs="Arial"/>
            <w:color w:val="222222"/>
            <w:sz w:val="19"/>
            <w:szCs w:val="19"/>
            <w:shd w:val="clear" w:color="auto" w:fill="FFFFFF"/>
          </w:rPr>
          <w:t>count.</w:t>
        </w:r>
      </w:ins>
    </w:p>
    <w:p w14:paraId="022BB4CE" w14:textId="3041349D" w:rsidR="00EB1944" w:rsidRDefault="001443F7" w:rsidP="00CA6C07">
      <w:pPr>
        <w:rPr>
          <w:rFonts w:ascii="Arial" w:hAnsi="Arial" w:cs="Arial"/>
          <w:color w:val="222222"/>
          <w:sz w:val="19"/>
          <w:szCs w:val="19"/>
          <w:shd w:val="clear" w:color="auto" w:fill="FFFFFF"/>
        </w:rPr>
      </w:pPr>
      <w:r>
        <w:rPr>
          <w:rFonts w:ascii="Arial" w:hAnsi="Arial" w:cs="Arial"/>
          <w:noProof/>
          <w:color w:val="222222"/>
          <w:sz w:val="19"/>
          <w:szCs w:val="19"/>
          <w:shd w:val="clear" w:color="auto" w:fill="FFFFFF"/>
          <w:lang w:eastAsia="en-IN"/>
        </w:rPr>
        <w:lastRenderedPageBreak/>
        <w:drawing>
          <wp:inline distT="0" distB="0" distL="0" distR="0" wp14:anchorId="508C2C99" wp14:editId="5E85C8AF">
            <wp:extent cx="4320000" cy="3600000"/>
            <wp:effectExtent l="0" t="0" r="4445" b="63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72 -page-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3600000"/>
                    </a:xfrm>
                    <a:prstGeom prst="rect">
                      <a:avLst/>
                    </a:prstGeom>
                  </pic:spPr>
                </pic:pic>
              </a:graphicData>
            </a:graphic>
          </wp:inline>
        </w:drawing>
      </w:r>
    </w:p>
    <w:p w14:paraId="61C3ED2B" w14:textId="6EBB52AF" w:rsidR="00EB1944" w:rsidRDefault="00EB1944"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Figure</w:t>
      </w:r>
      <w:r w:rsidR="009E79E8">
        <w:rPr>
          <w:rFonts w:ascii="Arial" w:hAnsi="Arial" w:cs="Arial"/>
          <w:color w:val="222222"/>
          <w:sz w:val="19"/>
          <w:szCs w:val="19"/>
          <w:shd w:val="clear" w:color="auto" w:fill="FFFFFF"/>
        </w:rPr>
        <w:t xml:space="preserve"> 1</w:t>
      </w:r>
      <w:proofErr w:type="gramStart"/>
      <w:r w:rsidR="009E79E8">
        <w:rPr>
          <w:rFonts w:ascii="Arial" w:hAnsi="Arial" w:cs="Arial"/>
          <w:color w:val="222222"/>
          <w:sz w:val="19"/>
          <w:szCs w:val="19"/>
          <w:shd w:val="clear" w:color="auto" w:fill="FFFFFF"/>
        </w:rPr>
        <w:t>:F</w:t>
      </w:r>
      <w:r>
        <w:rPr>
          <w:rFonts w:ascii="Arial" w:hAnsi="Arial" w:cs="Arial"/>
          <w:color w:val="222222"/>
          <w:sz w:val="19"/>
          <w:szCs w:val="19"/>
          <w:shd w:val="clear" w:color="auto" w:fill="FFFFFF"/>
        </w:rPr>
        <w:t>or</w:t>
      </w:r>
      <w:proofErr w:type="gramEnd"/>
      <w:r>
        <w:rPr>
          <w:rFonts w:ascii="Arial" w:hAnsi="Arial" w:cs="Arial"/>
          <w:color w:val="222222"/>
          <w:sz w:val="19"/>
          <w:szCs w:val="19"/>
          <w:shd w:val="clear" w:color="auto" w:fill="FFFFFF"/>
        </w:rPr>
        <w:t xml:space="preserve"> a user with that we took as part of our study (This figure is also a representative figure for users taken into account for the study since they have the conversation messages serving for most </w:t>
      </w:r>
      <w:r w:rsidR="003F5F63">
        <w:rPr>
          <w:rFonts w:ascii="Arial" w:hAnsi="Arial" w:cs="Arial"/>
          <w:color w:val="222222"/>
          <w:sz w:val="19"/>
          <w:szCs w:val="19"/>
          <w:shd w:val="clear" w:color="auto" w:fill="FFFFFF"/>
        </w:rPr>
        <w:t xml:space="preserve">of </w:t>
      </w:r>
      <w:r>
        <w:rPr>
          <w:rFonts w:ascii="Arial" w:hAnsi="Arial" w:cs="Arial"/>
          <w:color w:val="222222"/>
          <w:sz w:val="19"/>
          <w:szCs w:val="19"/>
          <w:shd w:val="clear" w:color="auto" w:fill="FFFFFF"/>
        </w:rPr>
        <w:t>their activity on the website)</w:t>
      </w:r>
    </w:p>
    <w:p w14:paraId="7AFE1604" w14:textId="0398903B" w:rsidR="001443F7" w:rsidRDefault="001443F7" w:rsidP="00CA6C07">
      <w:pPr>
        <w:rPr>
          <w:rFonts w:ascii="Arial" w:hAnsi="Arial" w:cs="Arial"/>
          <w:color w:val="222222"/>
          <w:sz w:val="19"/>
          <w:szCs w:val="19"/>
          <w:shd w:val="clear" w:color="auto" w:fill="FFFFFF"/>
        </w:rPr>
      </w:pPr>
      <w:r>
        <w:rPr>
          <w:rFonts w:ascii="Arial" w:hAnsi="Arial" w:cs="Arial"/>
          <w:noProof/>
          <w:color w:val="222222"/>
          <w:sz w:val="19"/>
          <w:szCs w:val="19"/>
          <w:shd w:val="clear" w:color="auto" w:fill="FFFFFF"/>
          <w:lang w:eastAsia="en-IN"/>
        </w:rPr>
        <w:drawing>
          <wp:inline distT="0" distB="0" distL="0" distR="0" wp14:anchorId="0EE1D871" wp14:editId="6F9CF8A4">
            <wp:extent cx="4320000" cy="3600000"/>
            <wp:effectExtent l="0" t="0" r="4445" b="63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733 -pag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3600000"/>
                    </a:xfrm>
                    <a:prstGeom prst="rect">
                      <a:avLst/>
                    </a:prstGeom>
                  </pic:spPr>
                </pic:pic>
              </a:graphicData>
            </a:graphic>
          </wp:inline>
        </w:drawing>
      </w:r>
    </w:p>
    <w:p w14:paraId="7B657330" w14:textId="63E97E0C" w:rsidR="001443F7" w:rsidRDefault="001443F7"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Figure</w:t>
      </w:r>
      <w:r w:rsidR="009E79E8">
        <w:rPr>
          <w:rFonts w:ascii="Arial" w:hAnsi="Arial" w:cs="Arial"/>
          <w:color w:val="222222"/>
          <w:sz w:val="19"/>
          <w:szCs w:val="19"/>
          <w:shd w:val="clear" w:color="auto" w:fill="FFFFFF"/>
        </w:rPr>
        <w:t xml:space="preserve"> 2:</w:t>
      </w:r>
      <w:r w:rsidR="0023381E">
        <w:rPr>
          <w:rFonts w:ascii="Arial" w:hAnsi="Arial" w:cs="Arial"/>
          <w:color w:val="222222"/>
          <w:sz w:val="19"/>
          <w:szCs w:val="19"/>
          <w:shd w:val="clear" w:color="auto" w:fill="FFFFFF"/>
        </w:rPr>
        <w:t xml:space="preserve"> </w:t>
      </w:r>
      <w:r w:rsidR="009E79E8">
        <w:rPr>
          <w:rFonts w:ascii="Arial" w:hAnsi="Arial" w:cs="Arial"/>
          <w:color w:val="222222"/>
          <w:sz w:val="19"/>
          <w:szCs w:val="19"/>
          <w:shd w:val="clear" w:color="auto" w:fill="FFFFFF"/>
        </w:rPr>
        <w:t>F</w:t>
      </w:r>
      <w:r>
        <w:rPr>
          <w:rFonts w:ascii="Arial" w:hAnsi="Arial" w:cs="Arial"/>
          <w:color w:val="222222"/>
          <w:sz w:val="19"/>
          <w:szCs w:val="19"/>
          <w:shd w:val="clear" w:color="auto" w:fill="FFFFFF"/>
        </w:rPr>
        <w:t xml:space="preserve">or a user that we did not take into account took as part of our study (This figure is also a representative figure for users </w:t>
      </w:r>
      <w:r w:rsidR="003F5F63">
        <w:rPr>
          <w:rFonts w:ascii="Arial" w:hAnsi="Arial" w:cs="Arial"/>
          <w:color w:val="222222"/>
          <w:sz w:val="19"/>
          <w:szCs w:val="19"/>
          <w:shd w:val="clear" w:color="auto" w:fill="FFFFFF"/>
        </w:rPr>
        <w:t xml:space="preserve">not </w:t>
      </w:r>
      <w:r>
        <w:rPr>
          <w:rFonts w:ascii="Arial" w:hAnsi="Arial" w:cs="Arial"/>
          <w:color w:val="222222"/>
          <w:sz w:val="19"/>
          <w:szCs w:val="19"/>
          <w:shd w:val="clear" w:color="auto" w:fill="FFFFFF"/>
        </w:rPr>
        <w:t>taken into account for the study since they</w:t>
      </w:r>
      <w:r w:rsidR="003F5F63">
        <w:rPr>
          <w:rFonts w:ascii="Arial" w:hAnsi="Arial" w:cs="Arial"/>
          <w:color w:val="222222"/>
          <w:sz w:val="19"/>
          <w:szCs w:val="19"/>
          <w:shd w:val="clear" w:color="auto" w:fill="FFFFFF"/>
        </w:rPr>
        <w:t xml:space="preserve"> do not</w:t>
      </w:r>
      <w:r>
        <w:rPr>
          <w:rFonts w:ascii="Arial" w:hAnsi="Arial" w:cs="Arial"/>
          <w:color w:val="222222"/>
          <w:sz w:val="19"/>
          <w:szCs w:val="19"/>
          <w:shd w:val="clear" w:color="auto" w:fill="FFFFFF"/>
        </w:rPr>
        <w:t xml:space="preserve"> have</w:t>
      </w:r>
      <w:r w:rsidR="00530739">
        <w:rPr>
          <w:rFonts w:ascii="Arial" w:hAnsi="Arial" w:cs="Arial"/>
          <w:color w:val="222222"/>
          <w:sz w:val="19"/>
          <w:szCs w:val="19"/>
          <w:shd w:val="clear" w:color="auto" w:fill="FFFFFF"/>
        </w:rPr>
        <w:t xml:space="preserve"> any change </w:t>
      </w:r>
      <w:proofErr w:type="gramStart"/>
      <w:r w:rsidR="00530739">
        <w:rPr>
          <w:rFonts w:ascii="Arial" w:hAnsi="Arial" w:cs="Arial"/>
          <w:color w:val="222222"/>
          <w:sz w:val="19"/>
          <w:szCs w:val="19"/>
          <w:shd w:val="clear" w:color="auto" w:fill="FFFFFF"/>
        </w:rPr>
        <w:t>in  their</w:t>
      </w:r>
      <w:proofErr w:type="gramEnd"/>
      <w:r w:rsidR="00530739">
        <w:rPr>
          <w:rFonts w:ascii="Arial" w:hAnsi="Arial" w:cs="Arial"/>
          <w:color w:val="222222"/>
          <w:sz w:val="19"/>
          <w:szCs w:val="19"/>
          <w:shd w:val="clear" w:color="auto" w:fill="FFFFFF"/>
        </w:rPr>
        <w:t xml:space="preserve"> </w:t>
      </w:r>
      <w:proofErr w:type="spellStart"/>
      <w:r w:rsidR="00530739">
        <w:rPr>
          <w:rFonts w:ascii="Arial" w:hAnsi="Arial" w:cs="Arial"/>
          <w:color w:val="222222"/>
          <w:sz w:val="19"/>
          <w:szCs w:val="19"/>
          <w:shd w:val="clear" w:color="auto" w:fill="FFFFFF"/>
        </w:rPr>
        <w:t>ConvMessage</w:t>
      </w:r>
      <w:proofErr w:type="spellEnd"/>
      <w:r w:rsidR="00530739">
        <w:rPr>
          <w:rFonts w:ascii="Arial" w:hAnsi="Arial" w:cs="Arial"/>
          <w:color w:val="222222"/>
          <w:sz w:val="19"/>
          <w:szCs w:val="19"/>
          <w:shd w:val="clear" w:color="auto" w:fill="FFFFFF"/>
        </w:rPr>
        <w:t xml:space="preserve"> activity during their run on the website</w:t>
      </w:r>
      <w:r>
        <w:rPr>
          <w:rFonts w:ascii="Arial" w:hAnsi="Arial" w:cs="Arial"/>
          <w:color w:val="222222"/>
          <w:sz w:val="19"/>
          <w:szCs w:val="19"/>
          <w:shd w:val="clear" w:color="auto" w:fill="FFFFFF"/>
        </w:rPr>
        <w:t>)</w:t>
      </w:r>
    </w:p>
    <w:p w14:paraId="3B55A9FF" w14:textId="16A1C627" w:rsidR="00D96140" w:rsidRDefault="004B387E" w:rsidP="00CA6C07">
      <w:pPr>
        <w:rPr>
          <w:rFonts w:ascii="Arial" w:hAnsi="Arial" w:cs="Arial"/>
          <w:color w:val="222222"/>
          <w:sz w:val="19"/>
          <w:szCs w:val="19"/>
          <w:shd w:val="clear" w:color="auto" w:fill="FFFFFF"/>
        </w:rPr>
      </w:pPr>
      <w:commentRangeStart w:id="8"/>
      <w:r>
        <w:rPr>
          <w:rFonts w:ascii="Arial" w:hAnsi="Arial" w:cs="Arial"/>
          <w:color w:val="FF0000"/>
          <w:sz w:val="19"/>
          <w:szCs w:val="19"/>
          <w:shd w:val="clear" w:color="auto" w:fill="FFFFFF"/>
        </w:rPr>
        <w:lastRenderedPageBreak/>
        <w:t xml:space="preserve">Can you pull in figures and statistics or quantitative measurements from your study to support each of </w:t>
      </w:r>
      <w:proofErr w:type="gramStart"/>
      <w:r>
        <w:rPr>
          <w:rFonts w:ascii="Arial" w:hAnsi="Arial" w:cs="Arial"/>
          <w:color w:val="FF0000"/>
          <w:sz w:val="19"/>
          <w:szCs w:val="19"/>
          <w:shd w:val="clear" w:color="auto" w:fill="FFFFFF"/>
        </w:rPr>
        <w:t>the these</w:t>
      </w:r>
      <w:proofErr w:type="gramEnd"/>
      <w:r>
        <w:rPr>
          <w:rFonts w:ascii="Arial" w:hAnsi="Arial" w:cs="Arial"/>
          <w:color w:val="FF0000"/>
          <w:sz w:val="19"/>
          <w:szCs w:val="19"/>
          <w:shd w:val="clear" w:color="auto" w:fill="FFFFFF"/>
        </w:rPr>
        <w:t xml:space="preserve"> claims in this paragraph</w:t>
      </w:r>
      <w:commentRangeEnd w:id="8"/>
      <w:r w:rsidR="009E79E8">
        <w:rPr>
          <w:rStyle w:val="CommentReference"/>
        </w:rPr>
        <w:commentReference w:id="8"/>
      </w:r>
      <w:r>
        <w:rPr>
          <w:rFonts w:ascii="Arial" w:hAnsi="Arial" w:cs="Arial"/>
          <w:color w:val="FF0000"/>
          <w:sz w:val="19"/>
          <w:szCs w:val="19"/>
          <w:shd w:val="clear" w:color="auto" w:fill="FFFFFF"/>
        </w:rPr>
        <w:t xml:space="preserve">? </w:t>
      </w:r>
      <w:r w:rsidR="00D96140">
        <w:rPr>
          <w:rFonts w:ascii="Arial" w:hAnsi="Arial" w:cs="Arial"/>
          <w:color w:val="222222"/>
          <w:sz w:val="19"/>
          <w:szCs w:val="19"/>
          <w:shd w:val="clear" w:color="auto" w:fill="FFFFFF"/>
        </w:rPr>
        <w:t>These users who ended up co</w:t>
      </w:r>
      <w:r w:rsidR="00963085">
        <w:rPr>
          <w:rFonts w:ascii="Arial" w:hAnsi="Arial" w:cs="Arial"/>
          <w:color w:val="222222"/>
          <w:sz w:val="19"/>
          <w:szCs w:val="19"/>
          <w:shd w:val="clear" w:color="auto" w:fill="FFFFFF"/>
        </w:rPr>
        <w:t>nverting to listeners with other</w:t>
      </w:r>
      <w:r w:rsidR="00D96140">
        <w:rPr>
          <w:rFonts w:ascii="Arial" w:hAnsi="Arial" w:cs="Arial"/>
          <w:color w:val="222222"/>
          <w:sz w:val="19"/>
          <w:szCs w:val="19"/>
          <w:shd w:val="clear" w:color="auto" w:fill="FFFFFF"/>
        </w:rPr>
        <w:t xml:space="preserve"> activities accounting for most of the</w:t>
      </w:r>
      <w:r w:rsidR="00272541">
        <w:rPr>
          <w:rFonts w:ascii="Arial" w:hAnsi="Arial" w:cs="Arial"/>
          <w:color w:val="222222"/>
          <w:sz w:val="19"/>
          <w:szCs w:val="19"/>
          <w:shd w:val="clear" w:color="auto" w:fill="FFFFFF"/>
        </w:rPr>
        <w:t>ir</w:t>
      </w:r>
      <w:r w:rsidR="00D96140">
        <w:rPr>
          <w:rFonts w:ascii="Arial" w:hAnsi="Arial" w:cs="Arial"/>
          <w:color w:val="222222"/>
          <w:sz w:val="19"/>
          <w:szCs w:val="19"/>
          <w:shd w:val="clear" w:color="auto" w:fill="FFFFFF"/>
        </w:rPr>
        <w:t xml:space="preserve"> activity</w:t>
      </w:r>
      <w:r w:rsidR="00272541">
        <w:rPr>
          <w:rFonts w:ascii="Arial" w:hAnsi="Arial" w:cs="Arial"/>
          <w:color w:val="222222"/>
          <w:sz w:val="19"/>
          <w:szCs w:val="19"/>
          <w:shd w:val="clear" w:color="auto" w:fill="FFFFFF"/>
        </w:rPr>
        <w:t xml:space="preserve"> on the website</w:t>
      </w:r>
      <w:r w:rsidR="00963085">
        <w:rPr>
          <w:rFonts w:ascii="Arial" w:hAnsi="Arial" w:cs="Arial"/>
          <w:color w:val="222222"/>
          <w:sz w:val="19"/>
          <w:szCs w:val="19"/>
          <w:shd w:val="clear" w:color="auto" w:fill="FFFFFF"/>
        </w:rPr>
        <w:t xml:space="preserve"> apart from Conversation Messages</w:t>
      </w:r>
      <w:r w:rsidR="00D96140">
        <w:rPr>
          <w:rFonts w:ascii="Arial" w:hAnsi="Arial" w:cs="Arial"/>
          <w:color w:val="222222"/>
          <w:sz w:val="19"/>
          <w:szCs w:val="19"/>
          <w:shd w:val="clear" w:color="auto" w:fill="FFFFFF"/>
        </w:rPr>
        <w:t xml:space="preserve"> </w:t>
      </w:r>
      <w:r w:rsidR="00473465">
        <w:rPr>
          <w:rFonts w:ascii="Arial" w:hAnsi="Arial" w:cs="Arial"/>
          <w:color w:val="222222"/>
          <w:sz w:val="19"/>
          <w:szCs w:val="19"/>
          <w:shd w:val="clear" w:color="auto" w:fill="FFFFFF"/>
        </w:rPr>
        <w:t>were not considered for further study since they present</w:t>
      </w:r>
      <w:r w:rsidR="005C7489">
        <w:rPr>
          <w:rFonts w:ascii="Arial" w:hAnsi="Arial" w:cs="Arial"/>
          <w:color w:val="222222"/>
          <w:sz w:val="19"/>
          <w:szCs w:val="19"/>
          <w:shd w:val="clear" w:color="auto" w:fill="FFFFFF"/>
        </w:rPr>
        <w:t>ed</w:t>
      </w:r>
      <w:r w:rsidR="00473465">
        <w:rPr>
          <w:rFonts w:ascii="Arial" w:hAnsi="Arial" w:cs="Arial"/>
          <w:color w:val="222222"/>
          <w:sz w:val="19"/>
          <w:szCs w:val="19"/>
          <w:shd w:val="clear" w:color="auto" w:fill="FFFFFF"/>
        </w:rPr>
        <w:t xml:space="preserve"> outliers in our study (very small in amount) and reason for the conversion could have been random with hardly any bearing to</w:t>
      </w:r>
      <w:ins w:id="9" w:author="Nripesh Trivedi" w:date="2016-08-06T19:54:00Z">
        <w:r w:rsidR="00B735A1">
          <w:rPr>
            <w:rFonts w:ascii="Arial" w:hAnsi="Arial" w:cs="Arial"/>
            <w:color w:val="222222"/>
            <w:sz w:val="19"/>
            <w:szCs w:val="19"/>
            <w:shd w:val="clear" w:color="auto" w:fill="FFFFFF"/>
          </w:rPr>
          <w:t xml:space="preserve"> most</w:t>
        </w:r>
      </w:ins>
      <w:r w:rsidR="00473465">
        <w:rPr>
          <w:rFonts w:ascii="Arial" w:hAnsi="Arial" w:cs="Arial"/>
          <w:color w:val="222222"/>
          <w:sz w:val="19"/>
          <w:szCs w:val="19"/>
          <w:shd w:val="clear" w:color="auto" w:fill="FFFFFF"/>
        </w:rPr>
        <w:t xml:space="preserve"> other users that were converting. Our study is about deciphering the major reasons behind the users taking up the additional role of a listener. Therefore, users that took up additional role without any substantial activity on the website were also discarded since them taking up additional role as a listener could hardly be linked to the website. Since weekly activities were recorded, users who ended up taking the additional role of </w:t>
      </w:r>
      <w:ins w:id="10" w:author="Nripesh Trivedi" w:date="2016-08-06T19:55:00Z">
        <w:r w:rsidR="00B735A1">
          <w:rPr>
            <w:rFonts w:ascii="Arial" w:hAnsi="Arial" w:cs="Arial"/>
            <w:color w:val="222222"/>
            <w:sz w:val="19"/>
            <w:szCs w:val="19"/>
            <w:shd w:val="clear" w:color="auto" w:fill="FFFFFF"/>
          </w:rPr>
          <w:t xml:space="preserve">a </w:t>
        </w:r>
      </w:ins>
      <w:r w:rsidR="00473465">
        <w:rPr>
          <w:rFonts w:ascii="Arial" w:hAnsi="Arial" w:cs="Arial"/>
          <w:color w:val="222222"/>
          <w:sz w:val="19"/>
          <w:szCs w:val="19"/>
          <w:shd w:val="clear" w:color="auto" w:fill="FFFFFF"/>
        </w:rPr>
        <w:t>listener in their first week were discarded</w:t>
      </w:r>
      <w:r w:rsidR="00963085">
        <w:rPr>
          <w:rFonts w:ascii="Arial" w:hAnsi="Arial" w:cs="Arial"/>
          <w:color w:val="222222"/>
          <w:sz w:val="19"/>
          <w:szCs w:val="19"/>
          <w:shd w:val="clear" w:color="auto" w:fill="FFFFFF"/>
        </w:rPr>
        <w:t xml:space="preserve"> as well</w:t>
      </w:r>
      <w:r w:rsidR="00473465">
        <w:rPr>
          <w:rFonts w:ascii="Arial" w:hAnsi="Arial" w:cs="Arial"/>
          <w:color w:val="222222"/>
          <w:sz w:val="19"/>
          <w:szCs w:val="19"/>
          <w:shd w:val="clear" w:color="auto" w:fill="FFFFFF"/>
        </w:rPr>
        <w:t xml:space="preserve">. </w:t>
      </w:r>
    </w:p>
    <w:p w14:paraId="60676AD6" w14:textId="1F12A7FD" w:rsidR="006146FE" w:rsidRPr="004B387E" w:rsidRDefault="006146FE" w:rsidP="00CA6C07">
      <w:pPr>
        <w:rPr>
          <w:rFonts w:ascii="Arial" w:hAnsi="Arial" w:cs="Arial"/>
          <w:color w:val="FF0000"/>
          <w:sz w:val="19"/>
          <w:szCs w:val="19"/>
          <w:shd w:val="clear" w:color="auto" w:fill="FFFFFF"/>
        </w:rPr>
      </w:pPr>
      <w:r>
        <w:rPr>
          <w:rFonts w:ascii="Arial" w:hAnsi="Arial" w:cs="Arial"/>
          <w:color w:val="222222"/>
          <w:sz w:val="19"/>
          <w:szCs w:val="19"/>
          <w:shd w:val="clear" w:color="auto" w:fill="FFFFFF"/>
        </w:rPr>
        <w:t>………..</w:t>
      </w:r>
      <w:commentRangeStart w:id="11"/>
      <w:r>
        <w:rPr>
          <w:rFonts w:ascii="Arial" w:hAnsi="Arial" w:cs="Arial"/>
          <w:color w:val="222222"/>
          <w:sz w:val="19"/>
          <w:szCs w:val="19"/>
          <w:shd w:val="clear" w:color="auto" w:fill="FFFFFF"/>
        </w:rPr>
        <w:t>Since th</w:t>
      </w:r>
      <w:r w:rsidR="009E79E8">
        <w:rPr>
          <w:rFonts w:ascii="Arial" w:hAnsi="Arial" w:cs="Arial"/>
          <w:color w:val="222222"/>
          <w:sz w:val="19"/>
          <w:szCs w:val="19"/>
          <w:shd w:val="clear" w:color="auto" w:fill="FFFFFF"/>
        </w:rPr>
        <w:t>e interactions (</w:t>
      </w:r>
      <w:proofErr w:type="spellStart"/>
      <w:r w:rsidR="009E79E8">
        <w:rPr>
          <w:rFonts w:ascii="Arial" w:hAnsi="Arial" w:cs="Arial"/>
          <w:color w:val="222222"/>
          <w:sz w:val="19"/>
          <w:szCs w:val="19"/>
          <w:shd w:val="clear" w:color="auto" w:fill="FFFFFF"/>
        </w:rPr>
        <w:t>ConvMessages</w:t>
      </w:r>
      <w:proofErr w:type="spellEnd"/>
      <w:r w:rsidR="009E79E8">
        <w:rPr>
          <w:rFonts w:ascii="Arial" w:hAnsi="Arial" w:cs="Arial"/>
          <w:color w:val="222222"/>
          <w:sz w:val="19"/>
          <w:szCs w:val="19"/>
          <w:shd w:val="clear" w:color="auto" w:fill="FFFFFF"/>
        </w:rPr>
        <w:t xml:space="preserve"> attribute in figure 1 and figure 2</w:t>
      </w:r>
      <w:r>
        <w:rPr>
          <w:rFonts w:ascii="Arial" w:hAnsi="Arial" w:cs="Arial"/>
          <w:color w:val="222222"/>
          <w:sz w:val="19"/>
          <w:szCs w:val="19"/>
          <w:shd w:val="clear" w:color="auto" w:fill="FFFFFF"/>
        </w:rPr>
        <w:t>) took place with the listeners on the website, we chose to further</w:t>
      </w:r>
      <w:r w:rsidR="004B387E">
        <w:rPr>
          <w:rFonts w:ascii="Arial" w:hAnsi="Arial" w:cs="Arial"/>
          <w:color w:val="222222"/>
          <w:sz w:val="19"/>
          <w:szCs w:val="19"/>
          <w:shd w:val="clear" w:color="auto" w:fill="FFFFFF"/>
        </w:rPr>
        <w:t xml:space="preserve"> explore the activity of these users </w:t>
      </w:r>
      <w:r>
        <w:rPr>
          <w:rFonts w:ascii="Arial" w:hAnsi="Arial" w:cs="Arial"/>
          <w:color w:val="222222"/>
          <w:sz w:val="19"/>
          <w:szCs w:val="19"/>
          <w:shd w:val="clear" w:color="auto" w:fill="FFFFFF"/>
        </w:rPr>
        <w:t>to see if</w:t>
      </w:r>
      <w:r w:rsidR="004C6B39">
        <w:rPr>
          <w:rFonts w:ascii="Arial" w:hAnsi="Arial" w:cs="Arial"/>
          <w:color w:val="222222"/>
          <w:sz w:val="19"/>
          <w:szCs w:val="19"/>
          <w:shd w:val="clear" w:color="auto" w:fill="FFFFFF"/>
        </w:rPr>
        <w:t xml:space="preserve"> interactions</w:t>
      </w:r>
      <w:r w:rsidR="009E79E8">
        <w:rPr>
          <w:rFonts w:ascii="Arial" w:hAnsi="Arial" w:cs="Arial"/>
          <w:color w:val="222222"/>
          <w:sz w:val="19"/>
          <w:szCs w:val="19"/>
          <w:shd w:val="clear" w:color="auto" w:fill="FFFFFF"/>
        </w:rPr>
        <w:t xml:space="preserve"> with </w:t>
      </w:r>
      <w:r w:rsidR="00C73170">
        <w:rPr>
          <w:rFonts w:ascii="Arial" w:hAnsi="Arial" w:cs="Arial"/>
          <w:color w:val="222222"/>
          <w:sz w:val="19"/>
          <w:szCs w:val="19"/>
          <w:shd w:val="clear" w:color="auto" w:fill="FFFFFF"/>
        </w:rPr>
        <w:t>a more a</w:t>
      </w:r>
      <w:r w:rsidR="00963085">
        <w:rPr>
          <w:rFonts w:ascii="Arial" w:hAnsi="Arial" w:cs="Arial"/>
          <w:color w:val="222222"/>
          <w:sz w:val="19"/>
          <w:szCs w:val="19"/>
          <w:shd w:val="clear" w:color="auto" w:fill="FFFFFF"/>
        </w:rPr>
        <w:t>ctive listener was one of the major reasons prompting</w:t>
      </w:r>
      <w:r w:rsidR="009E79E8">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these </w:t>
      </w:r>
      <w:r w:rsidR="004C6B39">
        <w:rPr>
          <w:rFonts w:ascii="Arial" w:hAnsi="Arial" w:cs="Arial"/>
          <w:color w:val="222222"/>
          <w:sz w:val="19"/>
          <w:szCs w:val="19"/>
          <w:shd w:val="clear" w:color="auto" w:fill="FFFFFF"/>
        </w:rPr>
        <w:t>users</w:t>
      </w:r>
      <w:r w:rsidR="009E79E8">
        <w:rPr>
          <w:rFonts w:ascii="Arial" w:hAnsi="Arial" w:cs="Arial"/>
          <w:color w:val="222222"/>
          <w:sz w:val="19"/>
          <w:szCs w:val="19"/>
          <w:shd w:val="clear" w:color="auto" w:fill="FFFFFF"/>
        </w:rPr>
        <w:t xml:space="preserve"> in</w:t>
      </w:r>
      <w:r w:rsidR="004C6B39">
        <w:rPr>
          <w:rFonts w:ascii="Arial" w:hAnsi="Arial" w:cs="Arial"/>
          <w:color w:val="222222"/>
          <w:sz w:val="19"/>
          <w:szCs w:val="19"/>
          <w:shd w:val="clear" w:color="auto" w:fill="FFFFFF"/>
        </w:rPr>
        <w:t xml:space="preserve"> taking up additional roles.</w:t>
      </w:r>
      <w:r w:rsidR="00EB6854">
        <w:rPr>
          <w:rFonts w:ascii="Arial" w:hAnsi="Arial" w:cs="Arial"/>
          <w:color w:val="222222"/>
          <w:sz w:val="19"/>
          <w:szCs w:val="19"/>
          <w:shd w:val="clear" w:color="auto" w:fill="FFFFFF"/>
        </w:rPr>
        <w:t xml:space="preserve"> </w:t>
      </w:r>
      <w:commentRangeEnd w:id="11"/>
      <w:r w:rsidR="004B387E">
        <w:rPr>
          <w:rStyle w:val="CommentReference"/>
        </w:rPr>
        <w:commentReference w:id="11"/>
      </w:r>
      <w:r w:rsidR="00EB6854">
        <w:rPr>
          <w:rFonts w:ascii="Arial" w:hAnsi="Arial" w:cs="Arial"/>
          <w:color w:val="222222"/>
          <w:sz w:val="19"/>
          <w:szCs w:val="19"/>
          <w:shd w:val="clear" w:color="auto" w:fill="FFFFFF"/>
        </w:rPr>
        <w:t>We had the total number of conversation</w:t>
      </w:r>
      <w:r w:rsidR="005334EE">
        <w:rPr>
          <w:rFonts w:ascii="Arial" w:hAnsi="Arial" w:cs="Arial"/>
          <w:color w:val="222222"/>
          <w:sz w:val="19"/>
          <w:szCs w:val="19"/>
          <w:shd w:val="clear" w:color="auto" w:fill="FFFFFF"/>
        </w:rPr>
        <w:t>s</w:t>
      </w:r>
      <w:r w:rsidR="00EB6854">
        <w:rPr>
          <w:rFonts w:ascii="Arial" w:hAnsi="Arial" w:cs="Arial"/>
          <w:color w:val="222222"/>
          <w:sz w:val="19"/>
          <w:szCs w:val="19"/>
          <w:shd w:val="clear" w:color="auto" w:fill="FFFFFF"/>
        </w:rPr>
        <w:t xml:space="preserve"> for every li</w:t>
      </w:r>
      <w:r w:rsidR="005334EE">
        <w:rPr>
          <w:rFonts w:ascii="Arial" w:hAnsi="Arial" w:cs="Arial"/>
          <w:color w:val="222222"/>
          <w:sz w:val="19"/>
          <w:szCs w:val="19"/>
          <w:shd w:val="clear" w:color="auto" w:fill="FFFFFF"/>
        </w:rPr>
        <w:t>stener on the websi</w:t>
      </w:r>
      <w:r w:rsidR="00C752F0">
        <w:rPr>
          <w:rFonts w:ascii="Arial" w:hAnsi="Arial" w:cs="Arial"/>
          <w:color w:val="222222"/>
          <w:sz w:val="19"/>
          <w:szCs w:val="19"/>
          <w:shd w:val="clear" w:color="auto" w:fill="FFFFFF"/>
        </w:rPr>
        <w:t xml:space="preserve">te. We choose to define the activity of the listener </w:t>
      </w:r>
      <w:r w:rsidR="009E79E8">
        <w:rPr>
          <w:rFonts w:ascii="Arial" w:hAnsi="Arial" w:cs="Arial"/>
          <w:color w:val="222222"/>
          <w:sz w:val="19"/>
          <w:szCs w:val="19"/>
          <w:shd w:val="clear" w:color="auto" w:fill="FFFFFF"/>
        </w:rPr>
        <w:t xml:space="preserve">on the website </w:t>
      </w:r>
      <w:r w:rsidR="00C752F0">
        <w:rPr>
          <w:rFonts w:ascii="Arial" w:hAnsi="Arial" w:cs="Arial"/>
          <w:color w:val="222222"/>
          <w:sz w:val="19"/>
          <w:szCs w:val="19"/>
          <w:shd w:val="clear" w:color="auto" w:fill="FFFFFF"/>
        </w:rPr>
        <w:t>in terms of the total number of conversation</w:t>
      </w:r>
      <w:r w:rsidR="00963085">
        <w:rPr>
          <w:rFonts w:ascii="Arial" w:hAnsi="Arial" w:cs="Arial"/>
          <w:color w:val="222222"/>
          <w:sz w:val="19"/>
          <w:szCs w:val="19"/>
          <w:shd w:val="clear" w:color="auto" w:fill="FFFFFF"/>
        </w:rPr>
        <w:t>s</w:t>
      </w:r>
      <w:r w:rsidR="00C752F0">
        <w:rPr>
          <w:rFonts w:ascii="Arial" w:hAnsi="Arial" w:cs="Arial"/>
          <w:color w:val="222222"/>
          <w:sz w:val="19"/>
          <w:szCs w:val="19"/>
          <w:shd w:val="clear" w:color="auto" w:fill="FFFFFF"/>
        </w:rPr>
        <w:t xml:space="preserve"> that she had on the website. Since these conversation</w:t>
      </w:r>
      <w:ins w:id="12" w:author="Nripesh Trivedi" w:date="2016-08-06T19:56:00Z">
        <w:r w:rsidR="00B735A1">
          <w:rPr>
            <w:rFonts w:ascii="Arial" w:hAnsi="Arial" w:cs="Arial"/>
            <w:color w:val="222222"/>
            <w:sz w:val="19"/>
            <w:szCs w:val="19"/>
            <w:shd w:val="clear" w:color="auto" w:fill="FFFFFF"/>
          </w:rPr>
          <w:t>s</w:t>
        </w:r>
      </w:ins>
      <w:r w:rsidR="00C752F0">
        <w:rPr>
          <w:rFonts w:ascii="Arial" w:hAnsi="Arial" w:cs="Arial"/>
          <w:color w:val="222222"/>
          <w:sz w:val="19"/>
          <w:szCs w:val="19"/>
          <w:shd w:val="clear" w:color="auto" w:fill="FFFFFF"/>
        </w:rPr>
        <w:t xml:space="preserve"> were collected over </w:t>
      </w:r>
      <w:ins w:id="13" w:author="Nripesh Trivedi" w:date="2016-08-06T19:56:00Z">
        <w:r w:rsidR="00B735A1">
          <w:rPr>
            <w:rFonts w:ascii="Arial" w:hAnsi="Arial" w:cs="Arial"/>
            <w:color w:val="222222"/>
            <w:sz w:val="19"/>
            <w:szCs w:val="19"/>
            <w:shd w:val="clear" w:color="auto" w:fill="FFFFFF"/>
          </w:rPr>
          <w:t>the</w:t>
        </w:r>
      </w:ins>
      <w:del w:id="14" w:author="Nripesh Trivedi" w:date="2016-08-06T19:56:00Z">
        <w:r w:rsidR="00C752F0" w:rsidDel="00B735A1">
          <w:rPr>
            <w:rFonts w:ascii="Arial" w:hAnsi="Arial" w:cs="Arial"/>
            <w:color w:val="222222"/>
            <w:sz w:val="19"/>
            <w:szCs w:val="19"/>
            <w:shd w:val="clear" w:color="auto" w:fill="FFFFFF"/>
          </w:rPr>
          <w:delText>a</w:delText>
        </w:r>
      </w:del>
      <w:r w:rsidR="00C752F0">
        <w:rPr>
          <w:rFonts w:ascii="Arial" w:hAnsi="Arial" w:cs="Arial"/>
          <w:color w:val="222222"/>
          <w:sz w:val="19"/>
          <w:szCs w:val="19"/>
          <w:shd w:val="clear" w:color="auto" w:fill="FFFFFF"/>
        </w:rPr>
        <w:t xml:space="preserve"> same time frame (</w:t>
      </w:r>
      <w:r w:rsidR="00C752F0" w:rsidRPr="00C752F0">
        <w:rPr>
          <w:rFonts w:ascii="Arial" w:hAnsi="Arial" w:cs="Arial"/>
          <w:color w:val="222222"/>
          <w:sz w:val="19"/>
          <w:szCs w:val="19"/>
          <w:shd w:val="clear" w:color="auto" w:fill="FFFFFF"/>
        </w:rPr>
        <w:t>5/7/2013</w:t>
      </w:r>
      <w:r w:rsidR="00C752F0">
        <w:rPr>
          <w:rFonts w:ascii="Arial" w:hAnsi="Arial" w:cs="Arial"/>
          <w:color w:val="222222"/>
          <w:sz w:val="19"/>
          <w:szCs w:val="19"/>
          <w:shd w:val="clear" w:color="auto" w:fill="FFFFFF"/>
        </w:rPr>
        <w:t xml:space="preserve"> -</w:t>
      </w:r>
      <w:r w:rsidR="00C752F0" w:rsidRPr="00C752F0">
        <w:rPr>
          <w:rFonts w:ascii="Arial" w:hAnsi="Arial" w:cs="Arial"/>
          <w:color w:val="222222"/>
          <w:sz w:val="19"/>
          <w:szCs w:val="19"/>
          <w:shd w:val="clear" w:color="auto" w:fill="FFFFFF"/>
        </w:rPr>
        <w:t>10/16/</w:t>
      </w:r>
      <w:proofErr w:type="gramStart"/>
      <w:r w:rsidR="00C752F0" w:rsidRPr="00C752F0">
        <w:rPr>
          <w:rFonts w:ascii="Arial" w:hAnsi="Arial" w:cs="Arial"/>
          <w:color w:val="222222"/>
          <w:sz w:val="19"/>
          <w:szCs w:val="19"/>
          <w:shd w:val="clear" w:color="auto" w:fill="FFFFFF"/>
        </w:rPr>
        <w:t>2015</w:t>
      </w:r>
      <w:r w:rsidR="00C752F0">
        <w:rPr>
          <w:rFonts w:ascii="Arial" w:hAnsi="Arial" w:cs="Arial"/>
          <w:color w:val="222222"/>
          <w:sz w:val="19"/>
          <w:szCs w:val="19"/>
          <w:shd w:val="clear" w:color="auto" w:fill="FFFFFF"/>
        </w:rPr>
        <w:t xml:space="preserve"> )</w:t>
      </w:r>
      <w:proofErr w:type="gramEnd"/>
      <w:r w:rsidR="00C752F0">
        <w:rPr>
          <w:rFonts w:ascii="Arial" w:hAnsi="Arial" w:cs="Arial"/>
          <w:color w:val="222222"/>
          <w:sz w:val="19"/>
          <w:szCs w:val="19"/>
          <w:shd w:val="clear" w:color="auto" w:fill="FFFFFF"/>
        </w:rPr>
        <w:t>, more conversations directly translate into being more active on the platform</w:t>
      </w:r>
      <w:r w:rsidR="00EB6854">
        <w:rPr>
          <w:rFonts w:ascii="Arial" w:hAnsi="Arial" w:cs="Arial"/>
          <w:color w:val="222222"/>
          <w:sz w:val="19"/>
          <w:szCs w:val="19"/>
          <w:shd w:val="clear" w:color="auto" w:fill="FFFFFF"/>
        </w:rPr>
        <w:t xml:space="preserve">. </w:t>
      </w:r>
      <w:commentRangeStart w:id="15"/>
      <w:r w:rsidR="004B387E">
        <w:rPr>
          <w:rFonts w:ascii="Arial" w:hAnsi="Arial" w:cs="Arial"/>
          <w:color w:val="FF0000"/>
          <w:sz w:val="19"/>
          <w:szCs w:val="19"/>
          <w:shd w:val="clear" w:color="auto" w:fill="FFFFFF"/>
        </w:rPr>
        <w:t xml:space="preserve">Figure? </w:t>
      </w:r>
      <w:commentRangeEnd w:id="15"/>
      <w:r w:rsidR="009E79E8">
        <w:rPr>
          <w:rStyle w:val="CommentReference"/>
        </w:rPr>
        <w:commentReference w:id="15"/>
      </w:r>
      <w:del w:id="16" w:author="Nripesh Trivedi" w:date="2016-08-06T07:53:00Z">
        <w:r w:rsidR="00EB6854" w:rsidDel="00963085">
          <w:rPr>
            <w:rFonts w:ascii="Arial" w:hAnsi="Arial" w:cs="Arial"/>
            <w:color w:val="222222"/>
            <w:sz w:val="19"/>
            <w:szCs w:val="19"/>
            <w:shd w:val="clear" w:color="auto" w:fill="FFFFFF"/>
          </w:rPr>
          <w:delText xml:space="preserve">It is </w:delText>
        </w:r>
        <w:r w:rsidR="005334EE" w:rsidDel="00963085">
          <w:rPr>
            <w:rFonts w:ascii="Arial" w:hAnsi="Arial" w:cs="Arial"/>
            <w:color w:val="222222"/>
            <w:sz w:val="19"/>
            <w:szCs w:val="19"/>
            <w:shd w:val="clear" w:color="auto" w:fill="FFFFFF"/>
          </w:rPr>
          <w:delText xml:space="preserve">a </w:delText>
        </w:r>
        <w:r w:rsidR="00EB6854" w:rsidDel="00963085">
          <w:rPr>
            <w:rFonts w:ascii="Arial" w:hAnsi="Arial" w:cs="Arial"/>
            <w:color w:val="222222"/>
            <w:sz w:val="19"/>
            <w:szCs w:val="19"/>
            <w:shd w:val="clear" w:color="auto" w:fill="FFFFFF"/>
          </w:rPr>
          <w:delText>good chance that interaction with a more active listener acts as a catalyst to the members taking up additional role as a listener</w:delText>
        </w:r>
      </w:del>
      <w:r w:rsidR="00EB6854">
        <w:rPr>
          <w:rFonts w:ascii="Arial" w:hAnsi="Arial" w:cs="Arial"/>
          <w:color w:val="222222"/>
          <w:sz w:val="19"/>
          <w:szCs w:val="19"/>
          <w:shd w:val="clear" w:color="auto" w:fill="FFFFFF"/>
        </w:rPr>
        <w:t>.</w:t>
      </w:r>
      <w:r w:rsidR="004B387E">
        <w:rPr>
          <w:rFonts w:ascii="Arial" w:hAnsi="Arial" w:cs="Arial"/>
          <w:color w:val="222222"/>
          <w:sz w:val="19"/>
          <w:szCs w:val="19"/>
          <w:shd w:val="clear" w:color="auto" w:fill="FFFFFF"/>
        </w:rPr>
        <w:t xml:space="preserve"> </w:t>
      </w:r>
      <w:commentRangeStart w:id="17"/>
      <w:r w:rsidR="004B387E">
        <w:rPr>
          <w:rFonts w:ascii="Arial" w:hAnsi="Arial" w:cs="Arial"/>
          <w:color w:val="FF0000"/>
          <w:sz w:val="19"/>
          <w:szCs w:val="19"/>
          <w:shd w:val="clear" w:color="auto" w:fill="FFFFFF"/>
        </w:rPr>
        <w:t xml:space="preserve">Can we quantify this chance? </w:t>
      </w:r>
      <w:commentRangeEnd w:id="17"/>
      <w:r w:rsidR="00C73170">
        <w:rPr>
          <w:rStyle w:val="CommentReference"/>
        </w:rPr>
        <w:commentReference w:id="17"/>
      </w:r>
    </w:p>
    <w:p w14:paraId="7A7A6D5A" w14:textId="28A8FA1D" w:rsidR="004C6B39" w:rsidRDefault="004C6B39"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……..To see if initial distress levels had any co-relation with these conversions</w:t>
      </w:r>
      <w:r w:rsidR="005121DD">
        <w:rPr>
          <w:rFonts w:ascii="Arial" w:hAnsi="Arial" w:cs="Arial"/>
          <w:color w:val="222222"/>
          <w:sz w:val="19"/>
          <w:szCs w:val="19"/>
          <w:shd w:val="clear" w:color="auto" w:fill="FFFFFF"/>
        </w:rPr>
        <w:t xml:space="preserve"> (users taking up additional role),</w:t>
      </w:r>
      <w:r>
        <w:rPr>
          <w:rFonts w:ascii="Arial" w:hAnsi="Arial" w:cs="Arial"/>
          <w:color w:val="222222"/>
          <w:sz w:val="19"/>
          <w:szCs w:val="19"/>
          <w:shd w:val="clear" w:color="auto" w:fill="FFFFFF"/>
        </w:rPr>
        <w:t xml:space="preserve"> we also took signup distress levels in account</w:t>
      </w:r>
      <w:del w:id="18" w:author="Nripesh Trivedi" w:date="2016-08-06T07:53:00Z">
        <w:r w:rsidR="00EB6854" w:rsidDel="00963085">
          <w:rPr>
            <w:rFonts w:ascii="Arial" w:hAnsi="Arial" w:cs="Arial"/>
            <w:color w:val="222222"/>
            <w:sz w:val="19"/>
            <w:szCs w:val="19"/>
            <w:shd w:val="clear" w:color="auto" w:fill="FFFFFF"/>
          </w:rPr>
          <w:delText>.</w:delText>
        </w:r>
        <w:r w:rsidR="005121DD" w:rsidDel="00963085">
          <w:rPr>
            <w:rFonts w:ascii="Arial" w:hAnsi="Arial" w:cs="Arial"/>
            <w:color w:val="222222"/>
            <w:sz w:val="19"/>
            <w:szCs w:val="19"/>
            <w:shd w:val="clear" w:color="auto" w:fill="FFFFFF"/>
          </w:rPr>
          <w:delText xml:space="preserve"> Is their a calibration of the distress levels like 0-5 -  light , 6-8 – medium,8-10 – high ?</w:delText>
        </w:r>
      </w:del>
    </w:p>
    <w:p w14:paraId="45C21F30" w14:textId="38ECE961" w:rsidR="00EB6854" w:rsidRDefault="00EB6854"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……Time elapsed between a substantial change in the way user behaves on the website and them taking up the additional role as a listener </w:t>
      </w:r>
      <w:r w:rsidR="008C287F">
        <w:rPr>
          <w:rFonts w:ascii="Arial" w:hAnsi="Arial" w:cs="Arial"/>
          <w:color w:val="222222"/>
          <w:sz w:val="19"/>
          <w:szCs w:val="19"/>
          <w:shd w:val="clear" w:color="auto" w:fill="FFFFFF"/>
        </w:rPr>
        <w:t xml:space="preserve">is an </w:t>
      </w:r>
      <w:proofErr w:type="spellStart"/>
      <w:r w:rsidR="008C287F">
        <w:rPr>
          <w:rFonts w:ascii="Arial" w:hAnsi="Arial" w:cs="Arial"/>
          <w:color w:val="222222"/>
          <w:sz w:val="19"/>
          <w:szCs w:val="19"/>
          <w:shd w:val="clear" w:color="auto" w:fill="FFFFFF"/>
        </w:rPr>
        <w:t>indicati</w:t>
      </w:r>
      <w:ins w:id="19" w:author="Nripesh Trivedi" w:date="2016-08-06T07:54:00Z">
        <w:r w:rsidR="00963085">
          <w:rPr>
            <w:rFonts w:ascii="Arial" w:hAnsi="Arial" w:cs="Arial"/>
            <w:color w:val="222222"/>
            <w:sz w:val="19"/>
            <w:szCs w:val="19"/>
            <w:shd w:val="clear" w:color="auto" w:fill="FFFFFF"/>
          </w:rPr>
          <w:t>or</w:t>
        </w:r>
      </w:ins>
      <w:proofErr w:type="spellEnd"/>
      <w:del w:id="20" w:author="Nripesh Trivedi" w:date="2016-08-06T07:54:00Z">
        <w:r w:rsidR="008C287F" w:rsidDel="00963085">
          <w:rPr>
            <w:rFonts w:ascii="Arial" w:hAnsi="Arial" w:cs="Arial"/>
            <w:color w:val="222222"/>
            <w:sz w:val="19"/>
            <w:szCs w:val="19"/>
            <w:shd w:val="clear" w:color="auto" w:fill="FFFFFF"/>
          </w:rPr>
          <w:delText>ve</w:delText>
        </w:r>
      </w:del>
      <w:r w:rsidR="008C287F">
        <w:rPr>
          <w:rFonts w:ascii="Arial" w:hAnsi="Arial" w:cs="Arial"/>
          <w:color w:val="222222"/>
          <w:sz w:val="19"/>
          <w:szCs w:val="19"/>
          <w:shd w:val="clear" w:color="auto" w:fill="FFFFFF"/>
        </w:rPr>
        <w:t xml:space="preserve"> of the user’s preference, inclination and readiness in taking up this additional responsibility</w:t>
      </w:r>
      <w:r w:rsidR="000A17E1">
        <w:rPr>
          <w:rFonts w:ascii="Arial" w:hAnsi="Arial" w:cs="Arial"/>
          <w:color w:val="222222"/>
          <w:sz w:val="19"/>
          <w:szCs w:val="19"/>
          <w:shd w:val="clear" w:color="auto" w:fill="FFFFFF"/>
        </w:rPr>
        <w:t xml:space="preserve"> (</w:t>
      </w:r>
      <w:r w:rsidR="000A17E1" w:rsidRPr="000A17E1">
        <w:rPr>
          <w:rFonts w:ascii="Arial" w:hAnsi="Arial" w:cs="Arial"/>
          <w:b/>
          <w:color w:val="222222"/>
          <w:sz w:val="19"/>
          <w:szCs w:val="19"/>
          <w:shd w:val="clear" w:color="auto" w:fill="FFFFFF"/>
        </w:rPr>
        <w:t>say time a</w:t>
      </w:r>
      <w:r w:rsidR="000A17E1">
        <w:rPr>
          <w:rFonts w:ascii="Arial" w:hAnsi="Arial" w:cs="Arial"/>
          <w:color w:val="222222"/>
          <w:sz w:val="19"/>
          <w:szCs w:val="19"/>
          <w:shd w:val="clear" w:color="auto" w:fill="FFFFFF"/>
        </w:rPr>
        <w:t>)</w:t>
      </w:r>
      <w:r w:rsidR="008C287F">
        <w:rPr>
          <w:rFonts w:ascii="Arial" w:hAnsi="Arial" w:cs="Arial"/>
          <w:color w:val="222222"/>
          <w:sz w:val="19"/>
          <w:szCs w:val="19"/>
          <w:shd w:val="clear" w:color="auto" w:fill="FFFFFF"/>
        </w:rPr>
        <w:t xml:space="preserve">. It was understood that in some cases this choice might just be a random fluke emerging from exploring the </w:t>
      </w:r>
      <w:r w:rsidR="00EB6CFB">
        <w:rPr>
          <w:rFonts w:ascii="Arial" w:hAnsi="Arial" w:cs="Arial"/>
          <w:color w:val="222222"/>
          <w:sz w:val="19"/>
          <w:szCs w:val="19"/>
          <w:shd w:val="clear" w:color="auto" w:fill="FFFFFF"/>
        </w:rPr>
        <w:t>website;</w:t>
      </w:r>
      <w:r w:rsidR="008C287F">
        <w:rPr>
          <w:rFonts w:ascii="Arial" w:hAnsi="Arial" w:cs="Arial"/>
          <w:color w:val="222222"/>
          <w:sz w:val="19"/>
          <w:szCs w:val="19"/>
          <w:shd w:val="clear" w:color="auto" w:fill="FFFFFF"/>
        </w:rPr>
        <w:t xml:space="preserve"> therefore users who only had substantial activity on the website were taken into account.</w:t>
      </w:r>
      <w:r w:rsidR="00EB6CFB">
        <w:rPr>
          <w:rFonts w:ascii="Arial" w:hAnsi="Arial" w:cs="Arial"/>
          <w:color w:val="222222"/>
          <w:sz w:val="19"/>
          <w:szCs w:val="19"/>
          <w:shd w:val="clear" w:color="auto" w:fill="FFFFFF"/>
        </w:rPr>
        <w:t xml:space="preserve"> It was necessary to have a uniform measure that also took into account the time period of users</w:t>
      </w:r>
      <w:ins w:id="21" w:author="Nripesh Trivedi" w:date="2016-08-06T07:55:00Z">
        <w:r w:rsidR="00251F64">
          <w:rPr>
            <w:rFonts w:ascii="Arial" w:hAnsi="Arial" w:cs="Arial"/>
            <w:color w:val="222222"/>
            <w:sz w:val="19"/>
            <w:szCs w:val="19"/>
            <w:shd w:val="clear" w:color="auto" w:fill="FFFFFF"/>
          </w:rPr>
          <w:t>’</w:t>
        </w:r>
      </w:ins>
      <w:r w:rsidR="00EB6CFB">
        <w:rPr>
          <w:rFonts w:ascii="Arial" w:hAnsi="Arial" w:cs="Arial"/>
          <w:color w:val="222222"/>
          <w:sz w:val="19"/>
          <w:szCs w:val="19"/>
          <w:shd w:val="clear" w:color="auto" w:fill="FFFFFF"/>
        </w:rPr>
        <w:t xml:space="preserve"> activity on the website. A user taking up additional role of listener with</w:t>
      </w:r>
      <w:r w:rsidR="000A17E1">
        <w:rPr>
          <w:rFonts w:ascii="Arial" w:hAnsi="Arial" w:cs="Arial"/>
          <w:color w:val="222222"/>
          <w:sz w:val="19"/>
          <w:szCs w:val="19"/>
          <w:shd w:val="clear" w:color="auto" w:fill="FFFFFF"/>
        </w:rPr>
        <w:t>in</w:t>
      </w:r>
      <w:r w:rsidR="00EB6CFB">
        <w:rPr>
          <w:rFonts w:ascii="Arial" w:hAnsi="Arial" w:cs="Arial"/>
          <w:color w:val="222222"/>
          <w:sz w:val="19"/>
          <w:szCs w:val="19"/>
          <w:shd w:val="clear" w:color="auto" w:fill="FFFFFF"/>
        </w:rPr>
        <w:t xml:space="preserve"> a week of altering its behaviour may have entirely different </w:t>
      </w:r>
      <w:r w:rsidR="000A17E1">
        <w:rPr>
          <w:rFonts w:ascii="Arial" w:hAnsi="Arial" w:cs="Arial"/>
          <w:color w:val="222222"/>
          <w:sz w:val="19"/>
          <w:szCs w:val="19"/>
          <w:shd w:val="clear" w:color="auto" w:fill="FFFFFF"/>
        </w:rPr>
        <w:t>perspective then the one who took up more time to do the same thing</w:t>
      </w:r>
      <w:r w:rsidR="009804F5">
        <w:rPr>
          <w:rFonts w:ascii="Arial" w:hAnsi="Arial" w:cs="Arial"/>
          <w:color w:val="222222"/>
          <w:sz w:val="19"/>
          <w:szCs w:val="19"/>
          <w:shd w:val="clear" w:color="auto" w:fill="FFFFFF"/>
        </w:rPr>
        <w:t xml:space="preserve"> for the same total period of activity</w:t>
      </w:r>
      <w:r w:rsidR="000A17E1">
        <w:rPr>
          <w:rFonts w:ascii="Arial" w:hAnsi="Arial" w:cs="Arial"/>
          <w:color w:val="222222"/>
          <w:sz w:val="19"/>
          <w:szCs w:val="19"/>
          <w:shd w:val="clear" w:color="auto" w:fill="FFFFFF"/>
        </w:rPr>
        <w:t>. The amount of time user has been active on the website is also important from the point of view of gauging the users’ engagement with the website. In order to take this into account with</w:t>
      </w:r>
      <w:r w:rsidR="000A17E1" w:rsidRPr="009804F5">
        <w:rPr>
          <w:rFonts w:ascii="Arial" w:hAnsi="Arial" w:cs="Arial"/>
          <w:b/>
          <w:color w:val="222222"/>
          <w:sz w:val="19"/>
          <w:szCs w:val="19"/>
          <w:shd w:val="clear" w:color="auto" w:fill="FFFFFF"/>
        </w:rPr>
        <w:t xml:space="preserve"> </w:t>
      </w:r>
      <w:r w:rsidR="003D1733" w:rsidRPr="009804F5">
        <w:rPr>
          <w:rFonts w:ascii="Arial" w:hAnsi="Arial" w:cs="Arial"/>
          <w:b/>
          <w:color w:val="222222"/>
          <w:sz w:val="19"/>
          <w:szCs w:val="19"/>
          <w:shd w:val="clear" w:color="auto" w:fill="FFFFFF"/>
        </w:rPr>
        <w:t>a</w:t>
      </w:r>
      <w:r w:rsidR="003D1733">
        <w:rPr>
          <w:rFonts w:ascii="Arial" w:hAnsi="Arial" w:cs="Arial"/>
          <w:color w:val="222222"/>
          <w:sz w:val="19"/>
          <w:szCs w:val="19"/>
          <w:shd w:val="clear" w:color="auto" w:fill="FFFFFF"/>
        </w:rPr>
        <w:t xml:space="preserve">, </w:t>
      </w:r>
      <w:r w:rsidR="003D1733" w:rsidRPr="003D1733">
        <w:rPr>
          <w:rFonts w:ascii="Arial" w:hAnsi="Arial" w:cs="Arial"/>
          <w:b/>
          <w:color w:val="222222"/>
          <w:sz w:val="19"/>
          <w:szCs w:val="19"/>
          <w:shd w:val="clear" w:color="auto" w:fill="FFFFFF"/>
        </w:rPr>
        <w:t>the time a</w:t>
      </w:r>
      <w:r w:rsidR="00EC4600">
        <w:rPr>
          <w:rFonts w:ascii="Arial" w:hAnsi="Arial" w:cs="Arial"/>
          <w:color w:val="222222"/>
          <w:sz w:val="19"/>
          <w:szCs w:val="19"/>
          <w:shd w:val="clear" w:color="auto" w:fill="FFFFFF"/>
        </w:rPr>
        <w:t xml:space="preserve"> was divided </w:t>
      </w:r>
      <w:r w:rsidR="006E7DAA">
        <w:rPr>
          <w:rFonts w:ascii="Arial" w:hAnsi="Arial" w:cs="Arial"/>
          <w:color w:val="222222"/>
          <w:sz w:val="19"/>
          <w:szCs w:val="19"/>
          <w:shd w:val="clear" w:color="auto" w:fill="FFFFFF"/>
        </w:rPr>
        <w:t xml:space="preserve">with </w:t>
      </w:r>
      <w:r w:rsidR="00EC4600">
        <w:rPr>
          <w:rFonts w:ascii="Arial" w:hAnsi="Arial" w:cs="Arial"/>
          <w:color w:val="222222"/>
          <w:sz w:val="19"/>
          <w:szCs w:val="19"/>
          <w:shd w:val="clear" w:color="auto" w:fill="FFFFFF"/>
        </w:rPr>
        <w:t>the</w:t>
      </w:r>
      <w:r w:rsidR="003D1733">
        <w:rPr>
          <w:rFonts w:ascii="Arial" w:hAnsi="Arial" w:cs="Arial"/>
          <w:color w:val="222222"/>
          <w:sz w:val="19"/>
          <w:szCs w:val="19"/>
          <w:shd w:val="clear" w:color="auto" w:fill="FFFFFF"/>
        </w:rPr>
        <w:t xml:space="preserve"> total time user was active on the website</w:t>
      </w:r>
      <w:r w:rsidR="00EC4600">
        <w:rPr>
          <w:rFonts w:ascii="Arial" w:hAnsi="Arial" w:cs="Arial"/>
          <w:color w:val="222222"/>
          <w:sz w:val="19"/>
          <w:szCs w:val="19"/>
          <w:shd w:val="clear" w:color="auto" w:fill="FFFFFF"/>
        </w:rPr>
        <w:t xml:space="preserve"> as a member</w:t>
      </w:r>
      <w:r w:rsidR="003D1733">
        <w:rPr>
          <w:rFonts w:ascii="Arial" w:hAnsi="Arial" w:cs="Arial"/>
          <w:color w:val="222222"/>
          <w:sz w:val="19"/>
          <w:szCs w:val="19"/>
          <w:shd w:val="clear" w:color="auto" w:fill="FFFFFF"/>
        </w:rPr>
        <w:t xml:space="preserve">. This provided with a fraction between 0 and 1 that indicates the time between the user’s behaviour change and them taking </w:t>
      </w:r>
      <w:r w:rsidR="009804F5">
        <w:rPr>
          <w:rFonts w:ascii="Arial" w:hAnsi="Arial" w:cs="Arial"/>
          <w:color w:val="222222"/>
          <w:sz w:val="19"/>
          <w:szCs w:val="19"/>
          <w:shd w:val="clear" w:color="auto" w:fill="FFFFFF"/>
        </w:rPr>
        <w:t xml:space="preserve">up </w:t>
      </w:r>
      <w:r w:rsidR="003D1733">
        <w:rPr>
          <w:rFonts w:ascii="Arial" w:hAnsi="Arial" w:cs="Arial"/>
          <w:color w:val="222222"/>
          <w:sz w:val="19"/>
          <w:szCs w:val="19"/>
          <w:shd w:val="clear" w:color="auto" w:fill="FFFFFF"/>
        </w:rPr>
        <w:t>additional role of a listener relative to the total time they spent on the website.</w:t>
      </w:r>
      <w:r w:rsidR="00EC4600">
        <w:rPr>
          <w:rFonts w:ascii="Arial" w:hAnsi="Arial" w:cs="Arial"/>
          <w:color w:val="222222"/>
          <w:sz w:val="19"/>
          <w:szCs w:val="19"/>
          <w:shd w:val="clear" w:color="auto" w:fill="FFFFFF"/>
        </w:rPr>
        <w:t xml:space="preserve"> </w:t>
      </w:r>
    </w:p>
    <w:p w14:paraId="43335A44" w14:textId="4428DCA6" w:rsidR="004B30E8" w:rsidRDefault="00EC4600"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While taking </w:t>
      </w:r>
      <w:proofErr w:type="spellStart"/>
      <w:r>
        <w:rPr>
          <w:rFonts w:ascii="Arial" w:hAnsi="Arial" w:cs="Arial"/>
          <w:color w:val="222222"/>
          <w:sz w:val="19"/>
          <w:szCs w:val="19"/>
          <w:shd w:val="clear" w:color="auto" w:fill="FFFFFF"/>
        </w:rPr>
        <w:t>i</w:t>
      </w:r>
      <w:del w:id="22" w:author="Nripesh Trivedi" w:date="2016-08-06T07:57:00Z">
        <w:r w:rsidDel="00251F64">
          <w:rPr>
            <w:rFonts w:ascii="Arial" w:hAnsi="Arial" w:cs="Arial"/>
            <w:color w:val="222222"/>
            <w:sz w:val="19"/>
            <w:szCs w:val="19"/>
            <w:shd w:val="clear" w:color="auto" w:fill="FFFFFF"/>
          </w:rPr>
          <w:delText>nt</w:delText>
        </w:r>
      </w:del>
      <w:del w:id="23" w:author="Nripesh Trivedi" w:date="2016-08-06T07:56:00Z">
        <w:r w:rsidDel="00251F64">
          <w:rPr>
            <w:rFonts w:ascii="Arial" w:hAnsi="Arial" w:cs="Arial"/>
            <w:color w:val="222222"/>
            <w:sz w:val="19"/>
            <w:szCs w:val="19"/>
            <w:shd w:val="clear" w:color="auto" w:fill="FFFFFF"/>
          </w:rPr>
          <w:delText xml:space="preserve">o account the </w:delText>
        </w:r>
      </w:del>
      <w:r>
        <w:rPr>
          <w:rFonts w:ascii="Arial" w:hAnsi="Arial" w:cs="Arial"/>
          <w:color w:val="222222"/>
          <w:sz w:val="19"/>
          <w:szCs w:val="19"/>
          <w:shd w:val="clear" w:color="auto" w:fill="FFFFFF"/>
        </w:rPr>
        <w:t>listeners</w:t>
      </w:r>
      <w:proofErr w:type="spellEnd"/>
      <w:ins w:id="24" w:author="Nripesh Trivedi" w:date="2016-08-06T07:57:00Z">
        <w:r w:rsidR="00251F64">
          <w:rPr>
            <w:rFonts w:ascii="Arial" w:hAnsi="Arial" w:cs="Arial"/>
            <w:color w:val="222222"/>
            <w:sz w:val="19"/>
            <w:szCs w:val="19"/>
            <w:shd w:val="clear" w:color="auto" w:fill="FFFFFF"/>
          </w:rPr>
          <w:t xml:space="preserve"> into account</w:t>
        </w:r>
      </w:ins>
      <w:r>
        <w:rPr>
          <w:rFonts w:ascii="Arial" w:hAnsi="Arial" w:cs="Arial"/>
          <w:color w:val="222222"/>
          <w:sz w:val="19"/>
          <w:szCs w:val="19"/>
          <w:shd w:val="clear" w:color="auto" w:fill="FFFFFF"/>
        </w:rPr>
        <w:t xml:space="preserve"> as per the total number of conversations that they had on the platform, they were ranked according to the number of conversations </w:t>
      </w:r>
      <w:del w:id="25" w:author="Nripesh Trivedi" w:date="2016-08-06T07:57:00Z">
        <w:r w:rsidDel="00251F64">
          <w:rPr>
            <w:rFonts w:ascii="Arial" w:hAnsi="Arial" w:cs="Arial"/>
            <w:color w:val="222222"/>
            <w:sz w:val="19"/>
            <w:szCs w:val="19"/>
            <w:shd w:val="clear" w:color="auto" w:fill="FFFFFF"/>
          </w:rPr>
          <w:delText xml:space="preserve">that </w:delText>
        </w:r>
      </w:del>
      <w:r>
        <w:rPr>
          <w:rFonts w:ascii="Arial" w:hAnsi="Arial" w:cs="Arial"/>
          <w:color w:val="222222"/>
          <w:sz w:val="19"/>
          <w:szCs w:val="19"/>
          <w:shd w:val="clear" w:color="auto" w:fill="FFFFFF"/>
        </w:rPr>
        <w:t xml:space="preserve">they had. So, the </w:t>
      </w:r>
      <w:r w:rsidR="0019422F">
        <w:rPr>
          <w:rFonts w:ascii="Arial" w:hAnsi="Arial" w:cs="Arial"/>
          <w:color w:val="222222"/>
          <w:sz w:val="19"/>
          <w:szCs w:val="19"/>
          <w:shd w:val="clear" w:color="auto" w:fill="FFFFFF"/>
        </w:rPr>
        <w:t>listeners having the most number of conversations were</w:t>
      </w:r>
      <w:r>
        <w:rPr>
          <w:rFonts w:ascii="Arial" w:hAnsi="Arial" w:cs="Arial"/>
          <w:color w:val="222222"/>
          <w:sz w:val="19"/>
          <w:szCs w:val="19"/>
          <w:shd w:val="clear" w:color="auto" w:fill="FFFFFF"/>
        </w:rPr>
        <w:t xml:space="preserve"> given the highest rank while the listener</w:t>
      </w:r>
      <w:ins w:id="26" w:author="Nripesh Trivedi" w:date="2016-08-06T07:57:00Z">
        <w:r w:rsidR="00251F64">
          <w:rPr>
            <w:rFonts w:ascii="Arial" w:hAnsi="Arial" w:cs="Arial"/>
            <w:color w:val="222222"/>
            <w:sz w:val="19"/>
            <w:szCs w:val="19"/>
            <w:shd w:val="clear" w:color="auto" w:fill="FFFFFF"/>
          </w:rPr>
          <w:t>s</w:t>
        </w:r>
      </w:ins>
      <w:r>
        <w:rPr>
          <w:rFonts w:ascii="Arial" w:hAnsi="Arial" w:cs="Arial"/>
          <w:color w:val="222222"/>
          <w:sz w:val="19"/>
          <w:szCs w:val="19"/>
          <w:shd w:val="clear" w:color="auto" w:fill="FFFFFF"/>
        </w:rPr>
        <w:t xml:space="preserve"> having the least number of conversation</w:t>
      </w:r>
      <w:ins w:id="27" w:author="Nripesh Trivedi" w:date="2016-08-06T20:00:00Z">
        <w:r w:rsidR="00214A91">
          <w:rPr>
            <w:rFonts w:ascii="Arial" w:hAnsi="Arial" w:cs="Arial"/>
            <w:color w:val="222222"/>
            <w:sz w:val="19"/>
            <w:szCs w:val="19"/>
            <w:shd w:val="clear" w:color="auto" w:fill="FFFFFF"/>
          </w:rPr>
          <w:t>s</w:t>
        </w:r>
      </w:ins>
      <w:r>
        <w:rPr>
          <w:rFonts w:ascii="Arial" w:hAnsi="Arial" w:cs="Arial"/>
          <w:color w:val="222222"/>
          <w:sz w:val="19"/>
          <w:szCs w:val="19"/>
          <w:shd w:val="clear" w:color="auto" w:fill="FFFFFF"/>
        </w:rPr>
        <w:t xml:space="preserve"> were given the least rank. </w:t>
      </w:r>
      <w:r w:rsidR="006E7DAA">
        <w:rPr>
          <w:rFonts w:ascii="Arial" w:hAnsi="Arial" w:cs="Arial"/>
          <w:color w:val="222222"/>
          <w:sz w:val="19"/>
          <w:szCs w:val="19"/>
          <w:shd w:val="clear" w:color="auto" w:fill="FFFFFF"/>
        </w:rPr>
        <w:t xml:space="preserve">Further, these ranks were cumulatively added to give out a sum of ranks that </w:t>
      </w:r>
      <w:ins w:id="28" w:author="Nripesh Trivedi" w:date="2016-08-06T20:00:00Z">
        <w:r w:rsidR="00214A91">
          <w:rPr>
            <w:rFonts w:ascii="Arial" w:hAnsi="Arial" w:cs="Arial"/>
            <w:color w:val="222222"/>
            <w:sz w:val="19"/>
            <w:szCs w:val="19"/>
            <w:shd w:val="clear" w:color="auto" w:fill="FFFFFF"/>
          </w:rPr>
          <w:t xml:space="preserve">would </w:t>
        </w:r>
      </w:ins>
      <w:ins w:id="29" w:author="Nripesh Trivedi" w:date="2016-08-06T07:57:00Z">
        <w:r w:rsidR="00214A91">
          <w:rPr>
            <w:rFonts w:ascii="Arial" w:hAnsi="Arial" w:cs="Arial"/>
            <w:color w:val="222222"/>
            <w:sz w:val="19"/>
            <w:szCs w:val="19"/>
            <w:shd w:val="clear" w:color="auto" w:fill="FFFFFF"/>
          </w:rPr>
          <w:t>b</w:t>
        </w:r>
      </w:ins>
      <w:ins w:id="30" w:author="Nripesh Trivedi" w:date="2016-08-06T20:00:00Z">
        <w:r w:rsidR="00214A91">
          <w:rPr>
            <w:rFonts w:ascii="Arial" w:hAnsi="Arial" w:cs="Arial"/>
            <w:color w:val="222222"/>
            <w:sz w:val="19"/>
            <w:szCs w:val="19"/>
            <w:shd w:val="clear" w:color="auto" w:fill="FFFFFF"/>
          </w:rPr>
          <w:t>ear</w:t>
        </w:r>
      </w:ins>
      <w:del w:id="31" w:author="Nripesh Trivedi" w:date="2016-08-06T07:57:00Z">
        <w:r w:rsidR="006E7DAA" w:rsidDel="00251F64">
          <w:rPr>
            <w:rFonts w:ascii="Arial" w:hAnsi="Arial" w:cs="Arial"/>
            <w:color w:val="222222"/>
            <w:sz w:val="19"/>
            <w:szCs w:val="19"/>
            <w:shd w:val="clear" w:color="auto" w:fill="FFFFFF"/>
          </w:rPr>
          <w:delText>bears</w:delText>
        </w:r>
      </w:del>
      <w:r w:rsidR="006E7DAA">
        <w:rPr>
          <w:rFonts w:ascii="Arial" w:hAnsi="Arial" w:cs="Arial"/>
          <w:color w:val="222222"/>
          <w:sz w:val="19"/>
          <w:szCs w:val="19"/>
          <w:shd w:val="clear" w:color="auto" w:fill="FFFFFF"/>
        </w:rPr>
        <w:t xml:space="preserve"> indication to </w:t>
      </w:r>
      <w:del w:id="32" w:author="Nripesh Trivedi" w:date="2016-08-06T20:00:00Z">
        <w:r w:rsidR="006E7DAA" w:rsidDel="00214A91">
          <w:rPr>
            <w:rFonts w:ascii="Arial" w:hAnsi="Arial" w:cs="Arial"/>
            <w:color w:val="222222"/>
            <w:sz w:val="19"/>
            <w:szCs w:val="19"/>
            <w:shd w:val="clear" w:color="auto" w:fill="FFFFFF"/>
          </w:rPr>
          <w:delText xml:space="preserve">the </w:delText>
        </w:r>
      </w:del>
      <w:r w:rsidR="006E7DAA">
        <w:rPr>
          <w:rFonts w:ascii="Arial" w:hAnsi="Arial" w:cs="Arial"/>
          <w:color w:val="222222"/>
          <w:sz w:val="19"/>
          <w:szCs w:val="19"/>
          <w:shd w:val="clear" w:color="auto" w:fill="FFFFFF"/>
        </w:rPr>
        <w:t>not only the breadth of the conversation</w:t>
      </w:r>
      <w:ins w:id="33" w:author="Nripesh Trivedi" w:date="2016-08-06T07:58:00Z">
        <w:r w:rsidR="00251F64">
          <w:rPr>
            <w:rFonts w:ascii="Arial" w:hAnsi="Arial" w:cs="Arial"/>
            <w:color w:val="222222"/>
            <w:sz w:val="19"/>
            <w:szCs w:val="19"/>
            <w:shd w:val="clear" w:color="auto" w:fill="FFFFFF"/>
          </w:rPr>
          <w:t>s</w:t>
        </w:r>
      </w:ins>
      <w:r w:rsidR="006E7DAA">
        <w:rPr>
          <w:rFonts w:ascii="Arial" w:hAnsi="Arial" w:cs="Arial"/>
          <w:color w:val="222222"/>
          <w:sz w:val="19"/>
          <w:szCs w:val="19"/>
          <w:shd w:val="clear" w:color="auto" w:fill="FFFFFF"/>
        </w:rPr>
        <w:t xml:space="preserve"> that users had on the website</w:t>
      </w:r>
      <w:ins w:id="34" w:author="Nripesh Trivedi" w:date="2016-08-06T07:58:00Z">
        <w:r w:rsidR="00251F64">
          <w:rPr>
            <w:rFonts w:ascii="Arial" w:hAnsi="Arial" w:cs="Arial"/>
            <w:color w:val="222222"/>
            <w:sz w:val="19"/>
            <w:szCs w:val="19"/>
            <w:shd w:val="clear" w:color="auto" w:fill="FFFFFF"/>
          </w:rPr>
          <w:t xml:space="preserve"> in terms of quantity</w:t>
        </w:r>
      </w:ins>
      <w:r w:rsidR="006E7DAA">
        <w:rPr>
          <w:rFonts w:ascii="Arial" w:hAnsi="Arial" w:cs="Arial"/>
          <w:color w:val="222222"/>
          <w:sz w:val="19"/>
          <w:szCs w:val="19"/>
          <w:shd w:val="clear" w:color="auto" w:fill="FFFFFF"/>
        </w:rPr>
        <w:t xml:space="preserve"> but also</w:t>
      </w:r>
      <w:r w:rsidR="009804F5">
        <w:rPr>
          <w:rFonts w:ascii="Arial" w:hAnsi="Arial" w:cs="Arial"/>
          <w:color w:val="222222"/>
          <w:sz w:val="19"/>
          <w:szCs w:val="19"/>
          <w:shd w:val="clear" w:color="auto" w:fill="FFFFFF"/>
        </w:rPr>
        <w:t xml:space="preserve"> the quality of </w:t>
      </w:r>
      <w:del w:id="35" w:author="Nripesh Trivedi" w:date="2016-08-06T07:58:00Z">
        <w:r w:rsidR="009804F5" w:rsidDel="00251F64">
          <w:rPr>
            <w:rFonts w:ascii="Arial" w:hAnsi="Arial" w:cs="Arial"/>
            <w:color w:val="222222"/>
            <w:sz w:val="19"/>
            <w:szCs w:val="19"/>
            <w:shd w:val="clear" w:color="auto" w:fill="FFFFFF"/>
          </w:rPr>
          <w:delText>listeners (activity)</w:delText>
        </w:r>
      </w:del>
      <w:ins w:id="36" w:author="Nripesh Trivedi" w:date="2016-08-06T07:59:00Z">
        <w:r w:rsidR="00214A91">
          <w:rPr>
            <w:rFonts w:ascii="Arial" w:hAnsi="Arial" w:cs="Arial"/>
            <w:color w:val="222222"/>
            <w:sz w:val="19"/>
            <w:szCs w:val="19"/>
            <w:shd w:val="clear" w:color="auto" w:fill="FFFFFF"/>
          </w:rPr>
          <w:t xml:space="preserve"> conversations </w:t>
        </w:r>
      </w:ins>
      <w:ins w:id="37" w:author="Nripesh Trivedi" w:date="2016-08-06T20:01:00Z">
        <w:r w:rsidR="00214A91">
          <w:rPr>
            <w:rFonts w:ascii="Arial" w:hAnsi="Arial" w:cs="Arial"/>
            <w:color w:val="222222"/>
            <w:sz w:val="19"/>
            <w:szCs w:val="19"/>
            <w:shd w:val="clear" w:color="auto" w:fill="FFFFFF"/>
          </w:rPr>
          <w:t>that depends</w:t>
        </w:r>
      </w:ins>
      <w:bookmarkStart w:id="38" w:name="_GoBack"/>
      <w:bookmarkEnd w:id="38"/>
      <w:ins w:id="39" w:author="Nripesh Trivedi" w:date="2016-08-06T07:59:00Z">
        <w:r w:rsidR="00251F64">
          <w:rPr>
            <w:rFonts w:ascii="Arial" w:hAnsi="Arial" w:cs="Arial"/>
            <w:color w:val="222222"/>
            <w:sz w:val="19"/>
            <w:szCs w:val="19"/>
            <w:shd w:val="clear" w:color="auto" w:fill="FFFFFF"/>
          </w:rPr>
          <w:t xml:space="preserve"> upon the activity of listener </w:t>
        </w:r>
      </w:ins>
      <w:r w:rsidR="009804F5">
        <w:rPr>
          <w:rFonts w:ascii="Arial" w:hAnsi="Arial" w:cs="Arial"/>
          <w:color w:val="222222"/>
          <w:sz w:val="19"/>
          <w:szCs w:val="19"/>
          <w:shd w:val="clear" w:color="auto" w:fill="FFFFFF"/>
        </w:rPr>
        <w:t xml:space="preserve"> that it interacted with</w:t>
      </w:r>
    </w:p>
    <w:p w14:paraId="241AB6C6" w14:textId="77777777" w:rsidR="004B30E8" w:rsidRDefault="004B30E8" w:rsidP="004B30E8">
      <w:pPr>
        <w:pStyle w:val="ListParagraph"/>
        <w:numPr>
          <w:ilvl w:val="1"/>
          <w:numId w:val="1"/>
        </w:numPr>
        <w:rPr>
          <w:rFonts w:ascii="Arial" w:hAnsi="Arial" w:cs="Arial"/>
          <w:b/>
          <w:color w:val="222222"/>
          <w:sz w:val="19"/>
          <w:szCs w:val="19"/>
          <w:shd w:val="clear" w:color="auto" w:fill="FFFFFF"/>
        </w:rPr>
      </w:pPr>
      <w:r w:rsidRPr="004B30E8">
        <w:rPr>
          <w:rFonts w:ascii="Arial" w:hAnsi="Arial" w:cs="Arial"/>
          <w:b/>
          <w:color w:val="222222"/>
          <w:sz w:val="19"/>
          <w:szCs w:val="19"/>
          <w:shd w:val="clear" w:color="auto" w:fill="FFFFFF"/>
        </w:rPr>
        <w:t>Unsupervised Clustering</w:t>
      </w:r>
    </w:p>
    <w:p w14:paraId="2FE29C21" w14:textId="77777777" w:rsidR="004B30E8" w:rsidRDefault="004B387E" w:rsidP="004B387E">
      <w:pPr>
        <w:rPr>
          <w:rFonts w:ascii="Arial" w:hAnsi="Arial" w:cs="Arial"/>
          <w:color w:val="FF0000"/>
          <w:sz w:val="19"/>
          <w:szCs w:val="19"/>
          <w:shd w:val="clear" w:color="auto" w:fill="FFFFFF"/>
        </w:rPr>
      </w:pPr>
      <w:commentRangeStart w:id="40"/>
      <w:r w:rsidRPr="004B387E">
        <w:rPr>
          <w:rFonts w:ascii="Arial" w:hAnsi="Arial" w:cs="Arial"/>
          <w:color w:val="FF0000"/>
          <w:sz w:val="19"/>
          <w:szCs w:val="19"/>
          <w:shd w:val="clear" w:color="auto" w:fill="FFFFFF"/>
        </w:rPr>
        <w:t>First provide some context</w:t>
      </w:r>
      <w:r>
        <w:rPr>
          <w:rFonts w:ascii="Arial" w:hAnsi="Arial" w:cs="Arial"/>
          <w:color w:val="FF0000"/>
          <w:sz w:val="19"/>
          <w:szCs w:val="19"/>
          <w:shd w:val="clear" w:color="auto" w:fill="FFFFFF"/>
        </w:rPr>
        <w:t xml:space="preserve">. Why are we going to use unsupervised clustering on the data, what is the intent? Why is clustering the right way to unearth what we are interested in? </w:t>
      </w:r>
      <w:commentRangeEnd w:id="40"/>
      <w:r w:rsidR="00C752F0">
        <w:rPr>
          <w:rStyle w:val="CommentReference"/>
        </w:rPr>
        <w:commentReference w:id="40"/>
      </w:r>
    </w:p>
    <w:p w14:paraId="344F96FE" w14:textId="25830FD4" w:rsidR="00C752F0" w:rsidRPr="00522696" w:rsidRDefault="00C752F0" w:rsidP="004B387E">
      <w:pPr>
        <w:rPr>
          <w:rFonts w:ascii="Arial" w:hAnsi="Arial" w:cs="Arial"/>
          <w:sz w:val="19"/>
          <w:szCs w:val="19"/>
          <w:shd w:val="clear" w:color="auto" w:fill="FFFFFF"/>
        </w:rPr>
      </w:pPr>
      <w:r w:rsidRPr="00522696">
        <w:rPr>
          <w:rFonts w:ascii="Arial" w:hAnsi="Arial" w:cs="Arial"/>
          <w:sz w:val="19"/>
          <w:szCs w:val="19"/>
          <w:shd w:val="clear" w:color="auto" w:fill="FFFFFF"/>
        </w:rPr>
        <w:t xml:space="preserve">Our </w:t>
      </w:r>
      <w:r w:rsidR="00522696" w:rsidRPr="00522696">
        <w:rPr>
          <w:rFonts w:ascii="Arial" w:hAnsi="Arial" w:cs="Arial"/>
          <w:sz w:val="19"/>
          <w:szCs w:val="19"/>
          <w:shd w:val="clear" w:color="auto" w:fill="FFFFFF"/>
        </w:rPr>
        <w:t>hypothesis</w:t>
      </w:r>
      <w:r w:rsidRPr="00522696">
        <w:rPr>
          <w:rFonts w:ascii="Arial" w:hAnsi="Arial" w:cs="Arial"/>
          <w:sz w:val="19"/>
          <w:szCs w:val="19"/>
          <w:shd w:val="clear" w:color="auto" w:fill="FFFFFF"/>
        </w:rPr>
        <w:t xml:space="preserve"> revolves around three attributes –</w:t>
      </w:r>
    </w:p>
    <w:p w14:paraId="6C605A53" w14:textId="5FB23F96" w:rsidR="00C752F0" w:rsidRPr="00522696" w:rsidRDefault="00C752F0" w:rsidP="00C752F0">
      <w:pPr>
        <w:pStyle w:val="ListParagraph"/>
        <w:numPr>
          <w:ilvl w:val="0"/>
          <w:numId w:val="3"/>
        </w:numPr>
        <w:rPr>
          <w:rFonts w:ascii="Arial" w:hAnsi="Arial" w:cs="Arial"/>
          <w:sz w:val="19"/>
          <w:szCs w:val="19"/>
          <w:shd w:val="clear" w:color="auto" w:fill="FFFFFF"/>
        </w:rPr>
      </w:pPr>
      <w:r w:rsidRPr="00522696">
        <w:rPr>
          <w:rFonts w:ascii="Arial" w:hAnsi="Arial" w:cs="Arial"/>
          <w:sz w:val="19"/>
          <w:szCs w:val="19"/>
          <w:shd w:val="clear" w:color="auto" w:fill="FFFFFF"/>
        </w:rPr>
        <w:t>Users sign up distress levels.</w:t>
      </w:r>
    </w:p>
    <w:p w14:paraId="21D4118E" w14:textId="5C81A4B2" w:rsidR="00C752F0" w:rsidRPr="00522696" w:rsidRDefault="00C752F0" w:rsidP="00C752F0">
      <w:pPr>
        <w:pStyle w:val="ListParagraph"/>
        <w:numPr>
          <w:ilvl w:val="0"/>
          <w:numId w:val="3"/>
        </w:numPr>
        <w:rPr>
          <w:rFonts w:ascii="Arial" w:hAnsi="Arial" w:cs="Arial"/>
          <w:sz w:val="19"/>
          <w:szCs w:val="19"/>
          <w:shd w:val="clear" w:color="auto" w:fill="FFFFFF"/>
        </w:rPr>
      </w:pPr>
      <w:r w:rsidRPr="00522696">
        <w:rPr>
          <w:rFonts w:ascii="Arial" w:hAnsi="Arial" w:cs="Arial"/>
          <w:sz w:val="19"/>
          <w:szCs w:val="19"/>
          <w:shd w:val="clear" w:color="auto" w:fill="FFFFFF"/>
        </w:rPr>
        <w:lastRenderedPageBreak/>
        <w:t>Cumulative ranks of the listeners o</w:t>
      </w:r>
      <w:r w:rsidR="00251F64">
        <w:rPr>
          <w:rFonts w:ascii="Arial" w:hAnsi="Arial" w:cs="Arial"/>
          <w:sz w:val="19"/>
          <w:szCs w:val="19"/>
          <w:shd w:val="clear" w:color="auto" w:fill="FFFFFF"/>
        </w:rPr>
        <w:t>n</w:t>
      </w:r>
      <w:del w:id="41" w:author="Nripesh Trivedi" w:date="2016-08-06T08:00:00Z">
        <w:r w:rsidRPr="00522696" w:rsidDel="00251F64">
          <w:rPr>
            <w:rFonts w:ascii="Arial" w:hAnsi="Arial" w:cs="Arial"/>
            <w:sz w:val="19"/>
            <w:szCs w:val="19"/>
            <w:shd w:val="clear" w:color="auto" w:fill="FFFFFF"/>
          </w:rPr>
          <w:delText>f</w:delText>
        </w:r>
      </w:del>
      <w:r w:rsidRPr="00522696">
        <w:rPr>
          <w:rFonts w:ascii="Arial" w:hAnsi="Arial" w:cs="Arial"/>
          <w:sz w:val="19"/>
          <w:szCs w:val="19"/>
          <w:shd w:val="clear" w:color="auto" w:fill="FFFFFF"/>
        </w:rPr>
        <w:t xml:space="preserve"> the website that it interacted with. This is also an indication of the breadth of the conversation</w:t>
      </w:r>
      <w:r w:rsidR="00522696" w:rsidRPr="00522696">
        <w:rPr>
          <w:rFonts w:ascii="Arial" w:hAnsi="Arial" w:cs="Arial"/>
          <w:sz w:val="19"/>
          <w:szCs w:val="19"/>
          <w:shd w:val="clear" w:color="auto" w:fill="FFFFFF"/>
        </w:rPr>
        <w:t>s that a user</w:t>
      </w:r>
      <w:r w:rsidRPr="00522696">
        <w:rPr>
          <w:rFonts w:ascii="Arial" w:hAnsi="Arial" w:cs="Arial"/>
          <w:sz w:val="19"/>
          <w:szCs w:val="19"/>
          <w:shd w:val="clear" w:color="auto" w:fill="FFFFFF"/>
        </w:rPr>
        <w:t xml:space="preserve"> had on the website and how active we</w:t>
      </w:r>
      <w:r w:rsidR="00522696" w:rsidRPr="00522696">
        <w:rPr>
          <w:rFonts w:ascii="Arial" w:hAnsi="Arial" w:cs="Arial"/>
          <w:sz w:val="19"/>
          <w:szCs w:val="19"/>
          <w:shd w:val="clear" w:color="auto" w:fill="FFFFFF"/>
        </w:rPr>
        <w:t>re the listeners on the website that it interacted with.</w:t>
      </w:r>
    </w:p>
    <w:p w14:paraId="06F2EA07" w14:textId="6CC5A396" w:rsidR="00522696" w:rsidRDefault="00522696" w:rsidP="00C752F0">
      <w:pPr>
        <w:pStyle w:val="ListParagraph"/>
        <w:numPr>
          <w:ilvl w:val="0"/>
          <w:numId w:val="3"/>
        </w:numPr>
        <w:rPr>
          <w:rFonts w:ascii="Arial" w:hAnsi="Arial" w:cs="Arial"/>
          <w:sz w:val="19"/>
          <w:szCs w:val="19"/>
          <w:shd w:val="clear" w:color="auto" w:fill="FFFFFF"/>
        </w:rPr>
      </w:pPr>
      <w:r w:rsidRPr="00522696">
        <w:rPr>
          <w:rFonts w:ascii="Arial" w:hAnsi="Arial" w:cs="Arial"/>
          <w:sz w:val="19"/>
          <w:szCs w:val="19"/>
          <w:shd w:val="clear" w:color="auto" w:fill="FFFFFF"/>
        </w:rPr>
        <w:t xml:space="preserve">The relative time between a significant behavioural </w:t>
      </w:r>
      <w:proofErr w:type="gramStart"/>
      <w:r w:rsidRPr="00522696">
        <w:rPr>
          <w:rFonts w:ascii="Arial" w:hAnsi="Arial" w:cs="Arial"/>
          <w:sz w:val="19"/>
          <w:szCs w:val="19"/>
          <w:shd w:val="clear" w:color="auto" w:fill="FFFFFF"/>
        </w:rPr>
        <w:t>change</w:t>
      </w:r>
      <w:proofErr w:type="gramEnd"/>
      <w:r w:rsidRPr="00522696">
        <w:rPr>
          <w:rFonts w:ascii="Arial" w:hAnsi="Arial" w:cs="Arial"/>
          <w:sz w:val="19"/>
          <w:szCs w:val="19"/>
          <w:shd w:val="clear" w:color="auto" w:fill="FFFFFF"/>
        </w:rPr>
        <w:t xml:space="preserve"> of a user on the website relative to the total time that it spent on the website. This is a fraction between 0 and 1.</w:t>
      </w:r>
    </w:p>
    <w:p w14:paraId="3003002C" w14:textId="77777777" w:rsidR="00522696" w:rsidRDefault="00522696" w:rsidP="00522696">
      <w:pPr>
        <w:pStyle w:val="ListParagraph"/>
        <w:rPr>
          <w:rFonts w:ascii="Arial" w:hAnsi="Arial" w:cs="Arial"/>
          <w:sz w:val="19"/>
          <w:szCs w:val="19"/>
          <w:shd w:val="clear" w:color="auto" w:fill="FFFFFF"/>
        </w:rPr>
      </w:pPr>
    </w:p>
    <w:p w14:paraId="7E2A6EBF" w14:textId="77244CB5" w:rsidR="00522696" w:rsidRDefault="00522696" w:rsidP="00522696">
      <w:pPr>
        <w:pStyle w:val="ListParagraph"/>
        <w:rPr>
          <w:rFonts w:ascii="Arial" w:hAnsi="Arial" w:cs="Arial"/>
          <w:sz w:val="19"/>
          <w:szCs w:val="19"/>
          <w:shd w:val="clear" w:color="auto" w:fill="FFFFFF"/>
        </w:rPr>
      </w:pPr>
      <w:r>
        <w:rPr>
          <w:rFonts w:ascii="Arial" w:hAnsi="Arial" w:cs="Arial"/>
          <w:sz w:val="19"/>
          <w:szCs w:val="19"/>
          <w:shd w:val="clear" w:color="auto" w:fill="FFFFFF"/>
        </w:rPr>
        <w:t xml:space="preserve">Clustering offers a very easy way to group together objects that are more similar to each other in one group than they are to another group. Since these attributes relate closely to a user’s behaviour, any similarity in user’s behaviour/preferences and inclination would also reflect in the above attributes. Moreover, it would also help decipher the different ways that user’s ended up taking additional roles. </w:t>
      </w:r>
      <w:r w:rsidR="006C1D57">
        <w:rPr>
          <w:rFonts w:ascii="Arial" w:hAnsi="Arial" w:cs="Arial"/>
          <w:sz w:val="19"/>
          <w:szCs w:val="19"/>
          <w:shd w:val="clear" w:color="auto" w:fill="FFFFFF"/>
        </w:rPr>
        <w:t>For a good clustering result, d</w:t>
      </w:r>
      <w:r>
        <w:rPr>
          <w:rFonts w:ascii="Arial" w:hAnsi="Arial" w:cs="Arial"/>
          <w:sz w:val="19"/>
          <w:szCs w:val="19"/>
          <w:shd w:val="clear" w:color="auto" w:fill="FFFFFF"/>
        </w:rPr>
        <w:t>ifferent user’s in different cluster</w:t>
      </w:r>
      <w:r w:rsidR="006C1D57">
        <w:rPr>
          <w:rFonts w:ascii="Arial" w:hAnsi="Arial" w:cs="Arial"/>
          <w:sz w:val="19"/>
          <w:szCs w:val="19"/>
          <w:shd w:val="clear" w:color="auto" w:fill="FFFFFF"/>
        </w:rPr>
        <w:t>s</w:t>
      </w:r>
      <w:r>
        <w:rPr>
          <w:rFonts w:ascii="Arial" w:hAnsi="Arial" w:cs="Arial"/>
          <w:sz w:val="19"/>
          <w:szCs w:val="19"/>
          <w:shd w:val="clear" w:color="auto" w:fill="FFFFFF"/>
        </w:rPr>
        <w:t xml:space="preserve"> would obviously differ in these attributes and two users in two different clusters </w:t>
      </w:r>
      <w:r w:rsidR="006C1D57">
        <w:rPr>
          <w:rFonts w:ascii="Arial" w:hAnsi="Arial" w:cs="Arial"/>
          <w:sz w:val="19"/>
          <w:szCs w:val="19"/>
          <w:shd w:val="clear" w:color="auto" w:fill="FFFFFF"/>
        </w:rPr>
        <w:t>with different values of these attributes may be entirely different in terms of their initial situation/expectations (this could be seen from  sign up distress levels), breadth and quality of interaction they had on the website (using cumulative ranks of the listener, in other words the service provided by the website to these users) and finally their reluctance/inclination in taking up additional role of a listener (this reflects in the relative time that these users took in taking up the additional role in comparison to the total time they spent on the website).</w:t>
      </w:r>
    </w:p>
    <w:p w14:paraId="1E578EE6" w14:textId="6D50C22B" w:rsidR="006C1D57" w:rsidRPr="006C1D57" w:rsidRDefault="006C1D57" w:rsidP="006C1D57">
      <w:pPr>
        <w:rPr>
          <w:rFonts w:ascii="Arial" w:hAnsi="Arial" w:cs="Arial"/>
          <w:sz w:val="19"/>
          <w:szCs w:val="19"/>
          <w:shd w:val="clear" w:color="auto" w:fill="FFFFFF"/>
        </w:rPr>
      </w:pPr>
      <w:r>
        <w:rPr>
          <w:rFonts w:ascii="Arial" w:hAnsi="Arial" w:cs="Arial"/>
          <w:sz w:val="19"/>
          <w:szCs w:val="19"/>
          <w:shd w:val="clear" w:color="auto" w:fill="FFFFFF"/>
        </w:rPr>
        <w:t>Unsupervised clustering also lets one free of the clutches of making any assumption on the data and lets the data decide for itself</w:t>
      </w:r>
      <w:r w:rsidR="009C7099">
        <w:rPr>
          <w:rFonts w:ascii="Arial" w:hAnsi="Arial" w:cs="Arial"/>
          <w:sz w:val="19"/>
          <w:szCs w:val="19"/>
          <w:shd w:val="clear" w:color="auto" w:fill="FFFFFF"/>
        </w:rPr>
        <w:t>, thus providing another reason to be useful in this situation.</w:t>
      </w:r>
      <w:r>
        <w:rPr>
          <w:rFonts w:ascii="Arial" w:hAnsi="Arial" w:cs="Arial"/>
          <w:sz w:val="19"/>
          <w:szCs w:val="19"/>
          <w:shd w:val="clear" w:color="auto" w:fill="FFFFFF"/>
        </w:rPr>
        <w:t xml:space="preserve"> </w:t>
      </w:r>
    </w:p>
    <w:p w14:paraId="238C5B6E" w14:textId="77777777" w:rsidR="00EC4600" w:rsidRDefault="0019422F"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resulting data set was separated into two sets –</w:t>
      </w:r>
    </w:p>
    <w:p w14:paraId="3C8361C4" w14:textId="5F7366E7" w:rsidR="0019422F" w:rsidRDefault="0019422F" w:rsidP="0019422F">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Users who had a change in their activity before they took up the additional role of </w:t>
      </w:r>
      <w:r w:rsidR="009D435F">
        <w:rPr>
          <w:rFonts w:ascii="Arial" w:hAnsi="Arial" w:cs="Arial"/>
          <w:color w:val="222222"/>
          <w:sz w:val="19"/>
          <w:szCs w:val="19"/>
          <w:shd w:val="clear" w:color="auto" w:fill="FFFFFF"/>
        </w:rPr>
        <w:t xml:space="preserve">a </w:t>
      </w:r>
      <w:r>
        <w:rPr>
          <w:rFonts w:ascii="Arial" w:hAnsi="Arial" w:cs="Arial"/>
          <w:color w:val="222222"/>
          <w:sz w:val="19"/>
          <w:szCs w:val="19"/>
          <w:shd w:val="clear" w:color="auto" w:fill="FFFFFF"/>
        </w:rPr>
        <w:t>listener.</w:t>
      </w:r>
    </w:p>
    <w:p w14:paraId="3DA3896B" w14:textId="77777777" w:rsidR="009C7099" w:rsidRDefault="009C7099" w:rsidP="009C7099">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Users who had a change in </w:t>
      </w:r>
      <w:del w:id="42" w:author="Nripesh Trivedi" w:date="2016-08-06T08:02:00Z">
        <w:r w:rsidDel="00251F64">
          <w:rPr>
            <w:rFonts w:ascii="Arial" w:hAnsi="Arial" w:cs="Arial"/>
            <w:color w:val="222222"/>
            <w:sz w:val="19"/>
            <w:szCs w:val="19"/>
            <w:shd w:val="clear" w:color="auto" w:fill="FFFFFF"/>
          </w:rPr>
          <w:delText xml:space="preserve">their in </w:delText>
        </w:r>
      </w:del>
      <w:r>
        <w:rPr>
          <w:rFonts w:ascii="Arial" w:hAnsi="Arial" w:cs="Arial"/>
          <w:color w:val="222222"/>
          <w:sz w:val="19"/>
          <w:szCs w:val="19"/>
          <w:shd w:val="clear" w:color="auto" w:fill="FFFFFF"/>
        </w:rPr>
        <w:t>their activity after the took the additional role of listener</w:t>
      </w:r>
    </w:p>
    <w:p w14:paraId="56E58170" w14:textId="77777777" w:rsidR="009C7099" w:rsidRDefault="009C7099" w:rsidP="009C7099">
      <w:pPr>
        <w:pStyle w:val="ListParagraph"/>
        <w:rPr>
          <w:rFonts w:ascii="Arial" w:hAnsi="Arial" w:cs="Arial"/>
          <w:color w:val="222222"/>
          <w:sz w:val="19"/>
          <w:szCs w:val="19"/>
          <w:shd w:val="clear" w:color="auto" w:fill="FFFFFF"/>
        </w:rPr>
      </w:pPr>
    </w:p>
    <w:p w14:paraId="174A75E5" w14:textId="77777777" w:rsidR="0019422F" w:rsidRDefault="0019422F" w:rsidP="0019422F">
      <w:pPr>
        <w:pStyle w:val="ListParagraph"/>
        <w:rPr>
          <w:rFonts w:ascii="Arial" w:hAnsi="Arial" w:cs="Arial"/>
          <w:color w:val="222222"/>
          <w:sz w:val="19"/>
          <w:szCs w:val="19"/>
          <w:shd w:val="clear" w:color="auto" w:fill="FFFFFF"/>
        </w:rPr>
      </w:pPr>
    </w:p>
    <w:p w14:paraId="1E9995EE" w14:textId="00258237" w:rsidR="0019422F" w:rsidRDefault="009C7099" w:rsidP="0019422F">
      <w:pPr>
        <w:pStyle w:val="ListParagraph"/>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users</w:t>
      </w:r>
      <w:proofErr w:type="gramEnd"/>
      <w:r>
        <w:rPr>
          <w:rFonts w:ascii="Arial" w:hAnsi="Arial" w:cs="Arial"/>
          <w:color w:val="222222"/>
          <w:sz w:val="19"/>
          <w:szCs w:val="19"/>
          <w:shd w:val="clear" w:color="auto" w:fill="FFFFFF"/>
        </w:rPr>
        <w:t xml:space="preserve"> in the 1</w:t>
      </w:r>
      <w:r>
        <w:rPr>
          <w:rFonts w:ascii="Arial" w:hAnsi="Arial" w:cs="Arial"/>
          <w:color w:val="222222"/>
          <w:sz w:val="19"/>
          <w:szCs w:val="19"/>
          <w:shd w:val="clear" w:color="auto" w:fill="FFFFFF"/>
          <w:vertAlign w:val="superscript"/>
        </w:rPr>
        <w:t>st</w:t>
      </w:r>
      <w:r w:rsidR="00C17B8B">
        <w:rPr>
          <w:rFonts w:ascii="Arial" w:hAnsi="Arial" w:cs="Arial"/>
          <w:color w:val="222222"/>
          <w:sz w:val="19"/>
          <w:szCs w:val="19"/>
          <w:shd w:val="clear" w:color="auto" w:fill="FFFFFF"/>
        </w:rPr>
        <w:t xml:space="preserve"> group –</w:t>
      </w:r>
    </w:p>
    <w:p w14:paraId="051986BC" w14:textId="77777777" w:rsidR="00083F8D" w:rsidRDefault="00083F8D" w:rsidP="0019422F">
      <w:pPr>
        <w:pStyle w:val="ListParagraph"/>
        <w:rPr>
          <w:rFonts w:ascii="Arial" w:hAnsi="Arial" w:cs="Arial"/>
          <w:color w:val="222222"/>
          <w:sz w:val="19"/>
          <w:szCs w:val="19"/>
          <w:shd w:val="clear" w:color="auto" w:fill="FFFFFF"/>
        </w:rPr>
      </w:pPr>
    </w:p>
    <w:p w14:paraId="3F528169" w14:textId="77777777" w:rsidR="00083F8D" w:rsidRPr="00083F8D" w:rsidRDefault="00083F8D" w:rsidP="00083F8D">
      <w:pPr>
        <w:pStyle w:val="ListParagraph"/>
        <w:rPr>
          <w:rFonts w:ascii="Arial" w:hAnsi="Arial" w:cs="Arial"/>
          <w:color w:val="222222"/>
          <w:sz w:val="19"/>
          <w:szCs w:val="19"/>
          <w:shd w:val="clear" w:color="auto" w:fill="FFFFFF"/>
        </w:rPr>
      </w:pPr>
      <w:r w:rsidRPr="00083F8D">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   </w:t>
      </w:r>
      <w:r w:rsidR="009748BF">
        <w:rPr>
          <w:rFonts w:ascii="Arial" w:hAnsi="Arial" w:cs="Arial"/>
          <w:color w:val="222222"/>
          <w:sz w:val="19"/>
          <w:szCs w:val="19"/>
          <w:shd w:val="clear" w:color="auto" w:fill="FFFFFF"/>
        </w:rPr>
        <w:t xml:space="preserve">      </w:t>
      </w:r>
      <w:r w:rsidRPr="00083F8D">
        <w:rPr>
          <w:rFonts w:ascii="Arial" w:hAnsi="Arial" w:cs="Arial"/>
          <w:color w:val="222222"/>
          <w:sz w:val="19"/>
          <w:szCs w:val="19"/>
          <w:shd w:val="clear" w:color="auto" w:fill="FFFFFF"/>
        </w:rPr>
        <w:t>Distress level</w:t>
      </w:r>
      <w:r>
        <w:rPr>
          <w:rFonts w:ascii="Arial" w:hAnsi="Arial" w:cs="Arial"/>
          <w:color w:val="222222"/>
          <w:sz w:val="19"/>
          <w:szCs w:val="19"/>
          <w:shd w:val="clear" w:color="auto" w:fill="FFFFFF"/>
        </w:rPr>
        <w:t>s</w:t>
      </w:r>
      <w:r w:rsidRPr="00083F8D">
        <w:rPr>
          <w:rFonts w:ascii="Arial" w:hAnsi="Arial" w:cs="Arial"/>
          <w:color w:val="222222"/>
          <w:sz w:val="19"/>
          <w:szCs w:val="19"/>
          <w:shd w:val="clear" w:color="auto" w:fill="FFFFFF"/>
        </w:rPr>
        <w:t xml:space="preserve">     ranks         fraction</w:t>
      </w:r>
    </w:p>
    <w:p w14:paraId="5B3B6BF0" w14:textId="77777777" w:rsidR="00083F8D" w:rsidRPr="00083F8D" w:rsidRDefault="009748BF" w:rsidP="00083F8D">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ab/>
      </w:r>
      <w:r w:rsidR="00083F8D" w:rsidRPr="00083F8D">
        <w:rPr>
          <w:rFonts w:ascii="Arial" w:hAnsi="Arial" w:cs="Arial"/>
          <w:color w:val="222222"/>
          <w:sz w:val="19"/>
          <w:szCs w:val="19"/>
          <w:shd w:val="clear" w:color="auto" w:fill="FFFFFF"/>
        </w:rPr>
        <w:t>6.333333         6861852.8       0.2006790</w:t>
      </w:r>
    </w:p>
    <w:p w14:paraId="11A8CB61" w14:textId="1763215C" w:rsidR="00083F8D" w:rsidRDefault="009748BF" w:rsidP="00083F8D">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ab/>
      </w:r>
      <w:r w:rsidR="00083F8D" w:rsidRPr="00083F8D">
        <w:rPr>
          <w:rFonts w:ascii="Arial" w:hAnsi="Arial" w:cs="Arial"/>
          <w:color w:val="222222"/>
          <w:sz w:val="19"/>
          <w:szCs w:val="19"/>
          <w:shd w:val="clear" w:color="auto" w:fill="FFFFFF"/>
        </w:rPr>
        <w:t xml:space="preserve">6.105882          428287.4      </w:t>
      </w:r>
      <w:r w:rsidR="00656694">
        <w:rPr>
          <w:rFonts w:ascii="Arial" w:hAnsi="Arial" w:cs="Arial"/>
          <w:color w:val="222222"/>
          <w:sz w:val="19"/>
          <w:szCs w:val="19"/>
          <w:shd w:val="clear" w:color="auto" w:fill="FFFFFF"/>
        </w:rPr>
        <w:t xml:space="preserve"> </w:t>
      </w:r>
      <w:r w:rsidR="00083F8D" w:rsidRPr="00083F8D">
        <w:rPr>
          <w:rFonts w:ascii="Arial" w:hAnsi="Arial" w:cs="Arial"/>
          <w:color w:val="222222"/>
          <w:sz w:val="19"/>
          <w:szCs w:val="19"/>
          <w:shd w:val="clear" w:color="auto" w:fill="FFFFFF"/>
        </w:rPr>
        <w:t xml:space="preserve"> 0.4299553</w:t>
      </w:r>
    </w:p>
    <w:p w14:paraId="138EFF04" w14:textId="77777777" w:rsidR="00C17B8B" w:rsidRDefault="00C17B8B" w:rsidP="00C1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IN"/>
        </w:rPr>
      </w:pPr>
    </w:p>
    <w:p w14:paraId="6FD9E776" w14:textId="77777777" w:rsidR="00083F8D" w:rsidRDefault="00083F8D" w:rsidP="00C1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IN"/>
        </w:rPr>
      </w:pPr>
    </w:p>
    <w:p w14:paraId="15917DC0" w14:textId="7C9CE262" w:rsidR="00C17B8B" w:rsidRDefault="00C17B8B" w:rsidP="0019422F">
      <w:pPr>
        <w:pStyle w:val="ListParagraph"/>
        <w:rPr>
          <w:ins w:id="43" w:author="Nripesh Trivedi" w:date="2016-08-06T08:18:00Z"/>
          <w:rFonts w:ascii="Arial" w:hAnsi="Arial" w:cs="Arial"/>
          <w:color w:val="222222"/>
          <w:sz w:val="19"/>
          <w:szCs w:val="19"/>
          <w:shd w:val="clear" w:color="auto" w:fill="FFFFFF"/>
        </w:rPr>
      </w:pPr>
      <w:r w:rsidRPr="00C17B8B">
        <w:rPr>
          <w:rFonts w:ascii="Arial" w:hAnsi="Arial" w:cs="Arial"/>
          <w:color w:val="222222"/>
          <w:sz w:val="19"/>
          <w:szCs w:val="19"/>
          <w:shd w:val="clear" w:color="auto" w:fill="FFFFFF"/>
        </w:rPr>
        <w:t>As evident for almost</w:t>
      </w:r>
      <w:r>
        <w:rPr>
          <w:rFonts w:ascii="Arial" w:hAnsi="Arial" w:cs="Arial"/>
          <w:color w:val="222222"/>
          <w:sz w:val="19"/>
          <w:szCs w:val="19"/>
          <w:shd w:val="clear" w:color="auto" w:fill="FFFFFF"/>
        </w:rPr>
        <w:t xml:space="preserve"> similar distress levels, the cumulative sum of the ranks of the users differed to a large extent and this clearly reflects in the fraction of the time they took to take additional role of listener after registering the change. This fraction is relative to the total time these </w:t>
      </w:r>
      <w:r w:rsidR="0009416C">
        <w:rPr>
          <w:rFonts w:ascii="Arial" w:hAnsi="Arial" w:cs="Arial"/>
          <w:color w:val="222222"/>
          <w:sz w:val="19"/>
          <w:szCs w:val="19"/>
          <w:shd w:val="clear" w:color="auto" w:fill="FFFFFF"/>
        </w:rPr>
        <w:t>users</w:t>
      </w:r>
      <w:r>
        <w:rPr>
          <w:rFonts w:ascii="Arial" w:hAnsi="Arial" w:cs="Arial"/>
          <w:color w:val="222222"/>
          <w:sz w:val="19"/>
          <w:szCs w:val="19"/>
          <w:shd w:val="clear" w:color="auto" w:fill="FFFFFF"/>
        </w:rPr>
        <w:t xml:space="preserve"> spent on the website.  T</w:t>
      </w:r>
      <w:r w:rsidR="0009416C">
        <w:rPr>
          <w:rFonts w:ascii="Arial" w:hAnsi="Arial" w:cs="Arial"/>
          <w:color w:val="222222"/>
          <w:sz w:val="19"/>
          <w:szCs w:val="19"/>
          <w:shd w:val="clear" w:color="auto" w:fill="FFFFFF"/>
        </w:rPr>
        <w:t>herefore, for almost the similar distress levels</w:t>
      </w:r>
      <w:r w:rsidR="009D435F">
        <w:rPr>
          <w:rFonts w:ascii="Arial" w:hAnsi="Arial" w:cs="Arial"/>
          <w:color w:val="222222"/>
          <w:sz w:val="19"/>
          <w:szCs w:val="19"/>
          <w:shd w:val="clear" w:color="auto" w:fill="FFFFFF"/>
        </w:rPr>
        <w:t>, interactions with more number</w:t>
      </w:r>
      <w:r w:rsidR="0009416C">
        <w:rPr>
          <w:rFonts w:ascii="Arial" w:hAnsi="Arial" w:cs="Arial"/>
          <w:color w:val="222222"/>
          <w:sz w:val="19"/>
          <w:szCs w:val="19"/>
          <w:shd w:val="clear" w:color="auto" w:fill="FFFFFF"/>
        </w:rPr>
        <w:t xml:space="preserve"> of listeners or interactions with just more interactive listeners considerably reduced the</w:t>
      </w:r>
      <w:ins w:id="44" w:author="Nripesh Trivedi" w:date="2016-08-06T08:03:00Z">
        <w:r w:rsidR="00251F64">
          <w:rPr>
            <w:rFonts w:ascii="Arial" w:hAnsi="Arial" w:cs="Arial"/>
            <w:color w:val="222222"/>
            <w:sz w:val="19"/>
            <w:szCs w:val="19"/>
            <w:shd w:val="clear" w:color="auto" w:fill="FFFFFF"/>
          </w:rPr>
          <w:t xml:space="preserve"> relative</w:t>
        </w:r>
      </w:ins>
      <w:r w:rsidR="0009416C">
        <w:rPr>
          <w:rFonts w:ascii="Arial" w:hAnsi="Arial" w:cs="Arial"/>
          <w:color w:val="222222"/>
          <w:sz w:val="19"/>
          <w:szCs w:val="19"/>
          <w:shd w:val="clear" w:color="auto" w:fill="FFFFFF"/>
        </w:rPr>
        <w:t xml:space="preserve"> time these users spent on the we</w:t>
      </w:r>
      <w:r w:rsidR="008C21AF">
        <w:rPr>
          <w:rFonts w:ascii="Arial" w:hAnsi="Arial" w:cs="Arial"/>
          <w:color w:val="222222"/>
          <w:sz w:val="19"/>
          <w:szCs w:val="19"/>
          <w:shd w:val="clear" w:color="auto" w:fill="FFFFFF"/>
        </w:rPr>
        <w:t>bsite after which they took up the additional role.</w:t>
      </w:r>
      <w:ins w:id="45" w:author="Nripesh Trivedi" w:date="2016-08-06T08:19:00Z">
        <w:r w:rsidR="00480488">
          <w:rPr>
            <w:rFonts w:ascii="Arial" w:hAnsi="Arial" w:cs="Arial"/>
            <w:color w:val="222222"/>
            <w:sz w:val="19"/>
            <w:szCs w:val="19"/>
            <w:shd w:val="clear" w:color="auto" w:fill="FFFFFF"/>
          </w:rPr>
          <w:t xml:space="preserve"> Figure below is an example of such users.</w:t>
        </w:r>
      </w:ins>
    </w:p>
    <w:p w14:paraId="0213E44F" w14:textId="77777777" w:rsidR="009C1CBE" w:rsidRDefault="009C1CBE" w:rsidP="0019422F">
      <w:pPr>
        <w:pStyle w:val="ListParagraph"/>
        <w:rPr>
          <w:ins w:id="46" w:author="Nripesh Trivedi" w:date="2016-08-06T08:18:00Z"/>
          <w:rFonts w:ascii="Arial" w:hAnsi="Arial" w:cs="Arial"/>
          <w:color w:val="222222"/>
          <w:sz w:val="19"/>
          <w:szCs w:val="19"/>
          <w:shd w:val="clear" w:color="auto" w:fill="FFFFFF"/>
        </w:rPr>
      </w:pPr>
    </w:p>
    <w:p w14:paraId="502A4A2B" w14:textId="2FC25D67" w:rsidR="009C1CBE" w:rsidRDefault="009C1CBE" w:rsidP="0019422F">
      <w:pPr>
        <w:pStyle w:val="ListParagraph"/>
        <w:rPr>
          <w:rFonts w:ascii="Arial" w:hAnsi="Arial" w:cs="Arial"/>
          <w:color w:val="222222"/>
          <w:sz w:val="19"/>
          <w:szCs w:val="19"/>
          <w:shd w:val="clear" w:color="auto" w:fill="FFFFFF"/>
        </w:rPr>
      </w:pPr>
      <w:ins w:id="47" w:author="Nripesh Trivedi" w:date="2016-08-06T08:18:00Z">
        <w:r>
          <w:rPr>
            <w:rFonts w:ascii="Arial" w:hAnsi="Arial" w:cs="Arial"/>
            <w:noProof/>
            <w:color w:val="222222"/>
            <w:sz w:val="19"/>
            <w:szCs w:val="19"/>
            <w:shd w:val="clear" w:color="auto" w:fill="FFFFFF"/>
            <w:lang w:eastAsia="en-IN"/>
            <w:rPrChange w:id="48">
              <w:rPr>
                <w:noProof/>
                <w:lang w:eastAsia="en-IN"/>
              </w:rPr>
            </w:rPrChange>
          </w:rPr>
          <w:lastRenderedPageBreak/>
          <w:drawing>
            <wp:inline distT="0" distB="0" distL="0" distR="0" wp14:anchorId="4E860CA3" wp14:editId="4D70D410">
              <wp:extent cx="4320000" cy="2570400"/>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 -page-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2570400"/>
                      </a:xfrm>
                      <a:prstGeom prst="rect">
                        <a:avLst/>
                      </a:prstGeom>
                    </pic:spPr>
                  </pic:pic>
                </a:graphicData>
              </a:graphic>
            </wp:inline>
          </w:drawing>
        </w:r>
      </w:ins>
    </w:p>
    <w:p w14:paraId="0991E72D" w14:textId="77777777" w:rsidR="0009416C" w:rsidRDefault="0009416C" w:rsidP="0019422F">
      <w:pPr>
        <w:pStyle w:val="ListParagraph"/>
        <w:rPr>
          <w:rFonts w:ascii="Arial" w:hAnsi="Arial" w:cs="Arial"/>
          <w:color w:val="222222"/>
          <w:sz w:val="19"/>
          <w:szCs w:val="19"/>
          <w:shd w:val="clear" w:color="auto" w:fill="FFFFFF"/>
        </w:rPr>
      </w:pPr>
    </w:p>
    <w:p w14:paraId="543E40D2" w14:textId="77777777" w:rsidR="009C7099" w:rsidRDefault="009C7099" w:rsidP="009C7099">
      <w:pPr>
        <w:pStyle w:val="ListParagraph"/>
        <w:rPr>
          <w:rFonts w:ascii="Arial" w:hAnsi="Arial" w:cs="Arial"/>
          <w:color w:val="222222"/>
          <w:sz w:val="19"/>
          <w:szCs w:val="19"/>
          <w:shd w:val="clear" w:color="auto" w:fill="FFFFFF"/>
        </w:rPr>
      </w:pPr>
    </w:p>
    <w:p w14:paraId="73498D54" w14:textId="3AEB9102" w:rsidR="009C7099" w:rsidRDefault="009C7099" w:rsidP="009C7099">
      <w:pPr>
        <w:pStyle w:val="ListParagraph"/>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users</w:t>
      </w:r>
      <w:proofErr w:type="gramEnd"/>
      <w:r>
        <w:rPr>
          <w:rFonts w:ascii="Arial" w:hAnsi="Arial" w:cs="Arial"/>
          <w:color w:val="222222"/>
          <w:sz w:val="19"/>
          <w:szCs w:val="19"/>
          <w:shd w:val="clear" w:color="auto" w:fill="FFFFFF"/>
        </w:rPr>
        <w:t xml:space="preserve"> in the 2</w:t>
      </w:r>
      <w:r w:rsidRPr="00C17B8B">
        <w:rPr>
          <w:rFonts w:ascii="Arial" w:hAnsi="Arial" w:cs="Arial"/>
          <w:color w:val="222222"/>
          <w:sz w:val="19"/>
          <w:szCs w:val="19"/>
          <w:shd w:val="clear" w:color="auto" w:fill="FFFFFF"/>
          <w:vertAlign w:val="superscript"/>
        </w:rPr>
        <w:t>nd</w:t>
      </w:r>
      <w:r>
        <w:rPr>
          <w:rFonts w:ascii="Arial" w:hAnsi="Arial" w:cs="Arial"/>
          <w:color w:val="222222"/>
          <w:sz w:val="19"/>
          <w:szCs w:val="19"/>
          <w:shd w:val="clear" w:color="auto" w:fill="FFFFFF"/>
        </w:rPr>
        <w:t xml:space="preserve"> group –</w:t>
      </w:r>
    </w:p>
    <w:p w14:paraId="66D14B32" w14:textId="77777777" w:rsidR="00A274F5" w:rsidRPr="00A274F5" w:rsidRDefault="00A274F5" w:rsidP="00A274F5">
      <w:pPr>
        <w:pStyle w:val="ListParagraph"/>
        <w:rPr>
          <w:rFonts w:ascii="Arial" w:hAnsi="Arial" w:cs="Arial"/>
          <w:color w:val="222222"/>
          <w:sz w:val="19"/>
          <w:szCs w:val="19"/>
          <w:shd w:val="clear" w:color="auto" w:fill="FFFFFF"/>
        </w:rPr>
      </w:pPr>
    </w:p>
    <w:p w14:paraId="063EA41F" w14:textId="77777777" w:rsidR="00A274F5" w:rsidRPr="00A274F5" w:rsidRDefault="00A274F5" w:rsidP="00A274F5">
      <w:pPr>
        <w:pStyle w:val="ListParagraph"/>
        <w:rPr>
          <w:rFonts w:ascii="Arial" w:hAnsi="Arial" w:cs="Arial"/>
          <w:color w:val="222222"/>
          <w:sz w:val="19"/>
          <w:szCs w:val="19"/>
          <w:shd w:val="clear" w:color="auto" w:fill="FFFFFF"/>
        </w:rPr>
      </w:pPr>
      <w:r w:rsidRPr="00A274F5">
        <w:rPr>
          <w:rFonts w:ascii="Arial" w:hAnsi="Arial" w:cs="Arial"/>
          <w:color w:val="222222"/>
          <w:sz w:val="19"/>
          <w:szCs w:val="19"/>
          <w:shd w:val="clear" w:color="auto" w:fill="FFFFFF"/>
        </w:rPr>
        <w:t xml:space="preserve">            Distress level     ranks         fraction</w:t>
      </w:r>
    </w:p>
    <w:p w14:paraId="2C2ADC68" w14:textId="77777777" w:rsidR="00A274F5" w:rsidRPr="00A274F5" w:rsidRDefault="00A274F5" w:rsidP="00A274F5">
      <w:pPr>
        <w:pStyle w:val="ListParagraph"/>
        <w:rPr>
          <w:rFonts w:ascii="Arial" w:hAnsi="Arial" w:cs="Arial"/>
          <w:color w:val="222222"/>
          <w:sz w:val="19"/>
          <w:szCs w:val="19"/>
          <w:shd w:val="clear" w:color="auto" w:fill="FFFFFF"/>
        </w:rPr>
      </w:pPr>
      <w:r w:rsidRPr="00A274F5">
        <w:rPr>
          <w:rFonts w:ascii="Arial" w:hAnsi="Arial" w:cs="Arial"/>
          <w:color w:val="222222"/>
          <w:sz w:val="19"/>
          <w:szCs w:val="19"/>
          <w:shd w:val="clear" w:color="auto" w:fill="FFFFFF"/>
        </w:rPr>
        <w:t xml:space="preserve">             6.583333         323050        -0.2843178</w:t>
      </w:r>
    </w:p>
    <w:p w14:paraId="03563C87" w14:textId="201867BB" w:rsidR="00A274F5" w:rsidRPr="00A274F5" w:rsidRDefault="00A274F5" w:rsidP="00A274F5">
      <w:pPr>
        <w:pStyle w:val="ListParagraph"/>
        <w:rPr>
          <w:rFonts w:ascii="Arial" w:hAnsi="Arial" w:cs="Arial"/>
          <w:color w:val="222222"/>
          <w:sz w:val="19"/>
          <w:szCs w:val="19"/>
          <w:shd w:val="clear" w:color="auto" w:fill="FFFFFF"/>
        </w:rPr>
      </w:pPr>
      <w:r w:rsidRPr="00A274F5">
        <w:rPr>
          <w:rFonts w:ascii="Arial" w:hAnsi="Arial" w:cs="Arial"/>
          <w:color w:val="222222"/>
          <w:sz w:val="19"/>
          <w:szCs w:val="19"/>
          <w:shd w:val="clear" w:color="auto" w:fill="FFFFFF"/>
        </w:rPr>
        <w:t xml:space="preserve">           </w:t>
      </w:r>
      <w:r w:rsidR="00656694">
        <w:rPr>
          <w:rFonts w:ascii="Arial" w:hAnsi="Arial" w:cs="Arial"/>
          <w:color w:val="222222"/>
          <w:sz w:val="19"/>
          <w:szCs w:val="19"/>
          <w:shd w:val="clear" w:color="auto" w:fill="FFFFFF"/>
        </w:rPr>
        <w:t xml:space="preserve">  8.666667        2604893      </w:t>
      </w:r>
      <w:r w:rsidRPr="00A274F5">
        <w:rPr>
          <w:rFonts w:ascii="Arial" w:hAnsi="Arial" w:cs="Arial"/>
          <w:color w:val="222222"/>
          <w:sz w:val="19"/>
          <w:szCs w:val="19"/>
          <w:shd w:val="clear" w:color="auto" w:fill="FFFFFF"/>
        </w:rPr>
        <w:t xml:space="preserve"> -0.2247331</w:t>
      </w:r>
    </w:p>
    <w:p w14:paraId="1E5CCA1B" w14:textId="77777777" w:rsidR="00A274F5" w:rsidRPr="00A274F5" w:rsidRDefault="00A274F5" w:rsidP="00A274F5">
      <w:pPr>
        <w:pStyle w:val="ListParagraph"/>
        <w:rPr>
          <w:rFonts w:ascii="Arial" w:hAnsi="Arial" w:cs="Arial"/>
          <w:color w:val="222222"/>
          <w:sz w:val="19"/>
          <w:szCs w:val="19"/>
          <w:shd w:val="clear" w:color="auto" w:fill="FFFFFF"/>
        </w:rPr>
      </w:pPr>
    </w:p>
    <w:p w14:paraId="68C23716" w14:textId="77777777" w:rsidR="00A274F5" w:rsidRPr="00083F8D" w:rsidRDefault="00083F8D" w:rsidP="00083F8D">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46F6C855" w14:textId="54EBBBA8" w:rsidR="00763C0C" w:rsidRDefault="00A274F5" w:rsidP="00A274F5">
      <w:pPr>
        <w:pStyle w:val="ListParagraph"/>
        <w:rPr>
          <w:ins w:id="49" w:author="Nripesh Trivedi" w:date="2016-08-06T08:20:00Z"/>
          <w:rFonts w:ascii="Arial" w:hAnsi="Arial" w:cs="Arial"/>
          <w:color w:val="222222"/>
          <w:sz w:val="19"/>
          <w:szCs w:val="19"/>
          <w:shd w:val="clear" w:color="auto" w:fill="FFFFFF"/>
        </w:rPr>
      </w:pPr>
      <w:r w:rsidRPr="00A274F5">
        <w:rPr>
          <w:rFonts w:ascii="Arial" w:hAnsi="Arial" w:cs="Arial"/>
          <w:color w:val="222222"/>
          <w:sz w:val="19"/>
          <w:szCs w:val="19"/>
          <w:shd w:val="clear" w:color="auto" w:fill="FFFFFF"/>
        </w:rPr>
        <w:t>The distress level of the users that show change in their mean activity after they take up the additional role of the listener were found to be higher than the ones who had a change in their activity before the conversion. This is ample evidence to support the fact that the 7cot website caters well enough for the needs of the aggrieved users. Users with higher dis</w:t>
      </w:r>
      <w:r w:rsidR="009D435F">
        <w:rPr>
          <w:rFonts w:ascii="Arial" w:hAnsi="Arial" w:cs="Arial"/>
          <w:color w:val="222222"/>
          <w:sz w:val="19"/>
          <w:szCs w:val="19"/>
          <w:shd w:val="clear" w:color="auto" w:fill="FFFFFF"/>
        </w:rPr>
        <w:t>tress levels tend to engage more widely</w:t>
      </w:r>
      <w:r w:rsidR="00D3258E">
        <w:rPr>
          <w:rFonts w:ascii="Arial" w:hAnsi="Arial" w:cs="Arial"/>
          <w:color w:val="222222"/>
          <w:sz w:val="19"/>
          <w:szCs w:val="19"/>
          <w:shd w:val="clear" w:color="auto" w:fill="FFFFFF"/>
        </w:rPr>
        <w:t xml:space="preserve"> with the service (</w:t>
      </w:r>
      <w:r w:rsidRPr="00A274F5">
        <w:rPr>
          <w:rFonts w:ascii="Arial" w:hAnsi="Arial" w:cs="Arial"/>
          <w:color w:val="222222"/>
          <w:sz w:val="19"/>
          <w:szCs w:val="19"/>
          <w:shd w:val="clear" w:color="auto" w:fill="FFFFFF"/>
        </w:rPr>
        <w:t xml:space="preserve">as in taking up the additional role of the listener). Their distress </w:t>
      </w:r>
      <w:r w:rsidR="00D3258E" w:rsidRPr="00A274F5">
        <w:rPr>
          <w:rFonts w:ascii="Arial" w:hAnsi="Arial" w:cs="Arial"/>
          <w:color w:val="222222"/>
          <w:sz w:val="19"/>
          <w:szCs w:val="19"/>
          <w:shd w:val="clear" w:color="auto" w:fill="FFFFFF"/>
        </w:rPr>
        <w:t>levels make</w:t>
      </w:r>
      <w:r w:rsidRPr="00A274F5">
        <w:rPr>
          <w:rFonts w:ascii="Arial" w:hAnsi="Arial" w:cs="Arial"/>
          <w:color w:val="222222"/>
          <w:sz w:val="19"/>
          <w:szCs w:val="19"/>
          <w:shd w:val="clear" w:color="auto" w:fill="FFFFFF"/>
        </w:rPr>
        <w:t xml:space="preserve"> them more susceptible to be influenced by listeners as evident that they turn to take up additional roles before they actually get their own needs met.</w:t>
      </w:r>
      <w:r w:rsidR="009D435F">
        <w:rPr>
          <w:rFonts w:ascii="Arial" w:hAnsi="Arial" w:cs="Arial"/>
          <w:color w:val="222222"/>
          <w:sz w:val="19"/>
          <w:szCs w:val="19"/>
          <w:shd w:val="clear" w:color="auto" w:fill="FFFFFF"/>
        </w:rPr>
        <w:t xml:space="preserve"> </w:t>
      </w:r>
      <w:ins w:id="50" w:author="Nripesh Trivedi" w:date="2016-08-06T08:04:00Z">
        <w:r w:rsidR="00251F64">
          <w:rPr>
            <w:rFonts w:ascii="Arial" w:hAnsi="Arial" w:cs="Arial"/>
            <w:color w:val="222222"/>
            <w:sz w:val="19"/>
            <w:szCs w:val="19"/>
            <w:shd w:val="clear" w:color="auto" w:fill="FFFFFF"/>
          </w:rPr>
          <w:t>In general, t</w:t>
        </w:r>
      </w:ins>
      <w:del w:id="51" w:author="Nripesh Trivedi" w:date="2016-08-06T08:04:00Z">
        <w:r w:rsidR="00763C0C" w:rsidDel="00251F64">
          <w:rPr>
            <w:rFonts w:ascii="Arial" w:hAnsi="Arial" w:cs="Arial"/>
            <w:color w:val="222222"/>
            <w:sz w:val="19"/>
            <w:szCs w:val="19"/>
            <w:shd w:val="clear" w:color="auto" w:fill="FFFFFF"/>
          </w:rPr>
          <w:delText>T</w:delText>
        </w:r>
      </w:del>
      <w:r w:rsidR="009D435F">
        <w:rPr>
          <w:rFonts w:ascii="Arial" w:hAnsi="Arial" w:cs="Arial"/>
          <w:color w:val="222222"/>
          <w:sz w:val="19"/>
          <w:szCs w:val="19"/>
          <w:shd w:val="clear" w:color="auto" w:fill="FFFFFF"/>
        </w:rPr>
        <w:t xml:space="preserve">he overall activity of the users decrease on the website after the change so it is evident that them taking up additional role before </w:t>
      </w:r>
      <w:r w:rsidR="00763C0C">
        <w:rPr>
          <w:rFonts w:ascii="Arial" w:hAnsi="Arial" w:cs="Arial"/>
          <w:color w:val="222222"/>
          <w:sz w:val="19"/>
          <w:szCs w:val="19"/>
          <w:shd w:val="clear" w:color="auto" w:fill="FFFFFF"/>
        </w:rPr>
        <w:t xml:space="preserve">gearing down in their run as a member proves </w:t>
      </w:r>
      <w:proofErr w:type="spellStart"/>
      <w:ins w:id="52" w:author="Nripesh Trivedi" w:date="2016-08-06T08:04:00Z">
        <w:r w:rsidR="00251F64">
          <w:rPr>
            <w:rFonts w:ascii="Arial" w:hAnsi="Arial" w:cs="Arial"/>
            <w:color w:val="222222"/>
            <w:sz w:val="19"/>
            <w:szCs w:val="19"/>
            <w:shd w:val="clear" w:color="auto" w:fill="FFFFFF"/>
          </w:rPr>
          <w:t>this</w:t>
        </w:r>
      </w:ins>
      <w:del w:id="53" w:author="Nripesh Trivedi" w:date="2016-08-06T08:04:00Z">
        <w:r w:rsidR="00763C0C" w:rsidDel="00251F64">
          <w:rPr>
            <w:rFonts w:ascii="Arial" w:hAnsi="Arial" w:cs="Arial"/>
            <w:color w:val="222222"/>
            <w:sz w:val="19"/>
            <w:szCs w:val="19"/>
            <w:shd w:val="clear" w:color="auto" w:fill="FFFFFF"/>
          </w:rPr>
          <w:delText>the aforesaid statemen</w:delText>
        </w:r>
      </w:del>
      <w:r w:rsidR="00763C0C">
        <w:rPr>
          <w:rFonts w:ascii="Arial" w:hAnsi="Arial" w:cs="Arial"/>
          <w:color w:val="222222"/>
          <w:sz w:val="19"/>
          <w:szCs w:val="19"/>
          <w:shd w:val="clear" w:color="auto" w:fill="FFFFFF"/>
        </w:rPr>
        <w:t>t</w:t>
      </w:r>
      <w:proofErr w:type="spellEnd"/>
      <w:r w:rsidR="00763C0C">
        <w:rPr>
          <w:rFonts w:ascii="Arial" w:hAnsi="Arial" w:cs="Arial"/>
          <w:color w:val="222222"/>
          <w:sz w:val="19"/>
          <w:szCs w:val="19"/>
          <w:shd w:val="clear" w:color="auto" w:fill="FFFFFF"/>
        </w:rPr>
        <w:t xml:space="preserve">. </w:t>
      </w:r>
      <w:ins w:id="54" w:author="Nripesh Trivedi" w:date="2016-08-06T08:20:00Z">
        <w:r w:rsidR="00480488">
          <w:rPr>
            <w:rFonts w:ascii="Arial" w:hAnsi="Arial" w:cs="Arial"/>
            <w:color w:val="222222"/>
            <w:sz w:val="19"/>
            <w:szCs w:val="19"/>
            <w:shd w:val="clear" w:color="auto" w:fill="FFFFFF"/>
          </w:rPr>
          <w:t>Figure below is an example of such users.</w:t>
        </w:r>
      </w:ins>
    </w:p>
    <w:p w14:paraId="29A5B3B4" w14:textId="77777777" w:rsidR="00480488" w:rsidRDefault="00480488" w:rsidP="00A274F5">
      <w:pPr>
        <w:pStyle w:val="ListParagraph"/>
        <w:rPr>
          <w:ins w:id="55" w:author="Nripesh Trivedi" w:date="2016-08-06T08:20:00Z"/>
          <w:rFonts w:ascii="Arial" w:hAnsi="Arial" w:cs="Arial"/>
          <w:color w:val="222222"/>
          <w:sz w:val="19"/>
          <w:szCs w:val="19"/>
          <w:shd w:val="clear" w:color="auto" w:fill="FFFFFF"/>
        </w:rPr>
      </w:pPr>
    </w:p>
    <w:p w14:paraId="728B0FDE" w14:textId="0FC687FE" w:rsidR="00480488" w:rsidRDefault="00480488" w:rsidP="00A274F5">
      <w:pPr>
        <w:pStyle w:val="ListParagraph"/>
        <w:rPr>
          <w:rFonts w:ascii="Arial" w:hAnsi="Arial" w:cs="Arial"/>
          <w:color w:val="222222"/>
          <w:sz w:val="19"/>
          <w:szCs w:val="19"/>
          <w:shd w:val="clear" w:color="auto" w:fill="FFFFFF"/>
        </w:rPr>
      </w:pPr>
      <w:ins w:id="56" w:author="Nripesh Trivedi" w:date="2016-08-06T08:36:00Z">
        <w:r>
          <w:rPr>
            <w:rFonts w:ascii="Arial" w:hAnsi="Arial" w:cs="Arial"/>
            <w:noProof/>
            <w:color w:val="222222"/>
            <w:sz w:val="19"/>
            <w:szCs w:val="19"/>
            <w:shd w:val="clear" w:color="auto" w:fill="FFFFFF"/>
            <w:lang w:eastAsia="en-IN"/>
            <w:rPrChange w:id="57">
              <w:rPr>
                <w:noProof/>
                <w:lang w:eastAsia="en-IN"/>
              </w:rPr>
            </w:rPrChange>
          </w:rPr>
          <w:lastRenderedPageBreak/>
          <w:drawing>
            <wp:inline distT="0" distB="0" distL="0" distR="0" wp14:anchorId="4E5BD0EC" wp14:editId="7C8458A1">
              <wp:extent cx="4320000" cy="3600000"/>
              <wp:effectExtent l="0" t="0" r="4445" b="63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132 -page-001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000" cy="3600000"/>
                      </a:xfrm>
                      <a:prstGeom prst="rect">
                        <a:avLst/>
                      </a:prstGeom>
                    </pic:spPr>
                  </pic:pic>
                </a:graphicData>
              </a:graphic>
            </wp:inline>
          </w:drawing>
        </w:r>
      </w:ins>
    </w:p>
    <w:p w14:paraId="60795225" w14:textId="77777777" w:rsidR="00763C0C" w:rsidRDefault="00763C0C" w:rsidP="00A274F5">
      <w:pPr>
        <w:pStyle w:val="ListParagraph"/>
        <w:rPr>
          <w:rFonts w:ascii="Arial" w:hAnsi="Arial" w:cs="Arial"/>
          <w:color w:val="222222"/>
          <w:sz w:val="19"/>
          <w:szCs w:val="19"/>
          <w:shd w:val="clear" w:color="auto" w:fill="FFFFFF"/>
        </w:rPr>
      </w:pPr>
    </w:p>
    <w:p w14:paraId="7DC8398E" w14:textId="290CAD47" w:rsidR="0009416C" w:rsidRDefault="00083F8D" w:rsidP="00A274F5">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The website works to solve the problems of these users</w:t>
      </w:r>
      <w:r w:rsidR="00763C0C">
        <w:rPr>
          <w:rFonts w:ascii="Arial" w:hAnsi="Arial" w:cs="Arial"/>
          <w:color w:val="222222"/>
          <w:sz w:val="19"/>
          <w:szCs w:val="19"/>
          <w:shd w:val="clear" w:color="auto" w:fill="FFFFFF"/>
        </w:rPr>
        <w:t xml:space="preserve"> (first</w:t>
      </w:r>
      <w:r w:rsidR="008C21AF">
        <w:rPr>
          <w:rFonts w:ascii="Arial" w:hAnsi="Arial" w:cs="Arial"/>
          <w:color w:val="222222"/>
          <w:sz w:val="19"/>
          <w:szCs w:val="19"/>
          <w:shd w:val="clear" w:color="auto" w:fill="FFFFFF"/>
        </w:rPr>
        <w:t xml:space="preserve"> set of users)</w:t>
      </w:r>
      <w:r>
        <w:rPr>
          <w:rFonts w:ascii="Arial" w:hAnsi="Arial" w:cs="Arial"/>
          <w:color w:val="222222"/>
          <w:sz w:val="19"/>
          <w:szCs w:val="19"/>
          <w:shd w:val="clear" w:color="auto" w:fill="FFFFFF"/>
        </w:rPr>
        <w:t xml:space="preserve"> </w:t>
      </w:r>
      <w:r w:rsidR="009748BF">
        <w:rPr>
          <w:rFonts w:ascii="Arial" w:hAnsi="Arial" w:cs="Arial"/>
          <w:color w:val="222222"/>
          <w:sz w:val="19"/>
          <w:szCs w:val="19"/>
          <w:shd w:val="clear" w:color="auto" w:fill="FFFFFF"/>
        </w:rPr>
        <w:t>could be confirmed from the fact that even though the mean activity of the users fall, they return back to take the additional responsibility of listener</w:t>
      </w:r>
      <w:ins w:id="58" w:author="Nripesh Trivedi" w:date="2016-08-06T08:06:00Z">
        <w:r w:rsidR="009C1CBE">
          <w:rPr>
            <w:rFonts w:ascii="Arial" w:hAnsi="Arial" w:cs="Arial"/>
            <w:color w:val="222222"/>
            <w:sz w:val="19"/>
            <w:szCs w:val="19"/>
            <w:shd w:val="clear" w:color="auto" w:fill="FFFFFF"/>
          </w:rPr>
          <w:t xml:space="preserve"> (this may be confirmed from f</w:t>
        </w:r>
      </w:ins>
      <w:ins w:id="59" w:author="Nripesh Trivedi" w:date="2016-08-06T08:07:00Z">
        <w:r w:rsidR="009C1CBE">
          <w:rPr>
            <w:rFonts w:ascii="Arial" w:hAnsi="Arial" w:cs="Arial"/>
            <w:color w:val="222222"/>
            <w:sz w:val="19"/>
            <w:szCs w:val="19"/>
            <w:shd w:val="clear" w:color="auto" w:fill="FFFFFF"/>
          </w:rPr>
          <w:t>igure 1)</w:t>
        </w:r>
      </w:ins>
      <w:r w:rsidR="009748BF">
        <w:rPr>
          <w:rFonts w:ascii="Arial" w:hAnsi="Arial" w:cs="Arial"/>
          <w:color w:val="222222"/>
          <w:sz w:val="19"/>
          <w:szCs w:val="19"/>
          <w:shd w:val="clear" w:color="auto" w:fill="FFFFFF"/>
        </w:rPr>
        <w:t xml:space="preserve"> while in first case they simply keep on the website even after taking up additional </w:t>
      </w:r>
      <w:r w:rsidR="00D3258E">
        <w:rPr>
          <w:rFonts w:ascii="Arial" w:hAnsi="Arial" w:cs="Arial"/>
          <w:color w:val="222222"/>
          <w:sz w:val="19"/>
          <w:szCs w:val="19"/>
          <w:shd w:val="clear" w:color="auto" w:fill="FFFFFF"/>
        </w:rPr>
        <w:t>responsibility</w:t>
      </w:r>
      <w:r w:rsidR="009748BF">
        <w:rPr>
          <w:rFonts w:ascii="Arial" w:hAnsi="Arial" w:cs="Arial"/>
          <w:color w:val="222222"/>
          <w:sz w:val="19"/>
          <w:szCs w:val="19"/>
          <w:shd w:val="clear" w:color="auto" w:fill="FFFFFF"/>
        </w:rPr>
        <w:t xml:space="preserve"> even after suffering from </w:t>
      </w:r>
      <w:ins w:id="60" w:author="Nripesh Trivedi" w:date="2016-08-06T08:06:00Z">
        <w:r w:rsidR="009C1CBE">
          <w:rPr>
            <w:rFonts w:ascii="Arial" w:hAnsi="Arial" w:cs="Arial"/>
            <w:color w:val="222222"/>
            <w:sz w:val="19"/>
            <w:szCs w:val="19"/>
            <w:shd w:val="clear" w:color="auto" w:fill="FFFFFF"/>
          </w:rPr>
          <w:t xml:space="preserve">overall higher </w:t>
        </w:r>
      </w:ins>
      <w:r w:rsidR="009748BF">
        <w:rPr>
          <w:rFonts w:ascii="Arial" w:hAnsi="Arial" w:cs="Arial"/>
          <w:color w:val="222222"/>
          <w:sz w:val="19"/>
          <w:szCs w:val="19"/>
          <w:shd w:val="clear" w:color="auto" w:fill="FFFFFF"/>
        </w:rPr>
        <w:t>distress</w:t>
      </w:r>
      <w:ins w:id="61" w:author="Nripesh Trivedi" w:date="2016-08-06T08:06:00Z">
        <w:r w:rsidR="009C1CBE">
          <w:rPr>
            <w:rFonts w:ascii="Arial" w:hAnsi="Arial" w:cs="Arial"/>
            <w:color w:val="222222"/>
            <w:sz w:val="19"/>
            <w:szCs w:val="19"/>
            <w:shd w:val="clear" w:color="auto" w:fill="FFFFFF"/>
          </w:rPr>
          <w:t xml:space="preserve"> levels</w:t>
        </w:r>
      </w:ins>
      <w:r w:rsidR="009748BF">
        <w:rPr>
          <w:rFonts w:ascii="Arial" w:hAnsi="Arial" w:cs="Arial"/>
          <w:color w:val="222222"/>
          <w:sz w:val="19"/>
          <w:szCs w:val="19"/>
          <w:shd w:val="clear" w:color="auto" w:fill="FFFFFF"/>
        </w:rPr>
        <w:t xml:space="preserve"> on their own part. This confirm</w:t>
      </w:r>
      <w:r w:rsidR="008C21AF">
        <w:rPr>
          <w:rFonts w:ascii="Arial" w:hAnsi="Arial" w:cs="Arial"/>
          <w:color w:val="222222"/>
          <w:sz w:val="19"/>
          <w:szCs w:val="19"/>
          <w:shd w:val="clear" w:color="auto" w:fill="FFFFFF"/>
        </w:rPr>
        <w:t>s</w:t>
      </w:r>
      <w:r w:rsidR="009748BF">
        <w:rPr>
          <w:rFonts w:ascii="Arial" w:hAnsi="Arial" w:cs="Arial"/>
          <w:color w:val="222222"/>
          <w:sz w:val="19"/>
          <w:szCs w:val="19"/>
          <w:shd w:val="clear" w:color="auto" w:fill="FFFFFF"/>
        </w:rPr>
        <w:t xml:space="preserve"> our hypothesis that the website is working in favour of reducing the </w:t>
      </w:r>
      <w:proofErr w:type="gramStart"/>
      <w:r w:rsidR="009748BF">
        <w:rPr>
          <w:rFonts w:ascii="Arial" w:hAnsi="Arial" w:cs="Arial"/>
          <w:color w:val="222222"/>
          <w:sz w:val="19"/>
          <w:szCs w:val="19"/>
          <w:shd w:val="clear" w:color="auto" w:fill="FFFFFF"/>
        </w:rPr>
        <w:t>users</w:t>
      </w:r>
      <w:proofErr w:type="gramEnd"/>
      <w:r w:rsidR="009748BF">
        <w:rPr>
          <w:rFonts w:ascii="Arial" w:hAnsi="Arial" w:cs="Arial"/>
          <w:color w:val="222222"/>
          <w:sz w:val="19"/>
          <w:szCs w:val="19"/>
          <w:shd w:val="clear" w:color="auto" w:fill="FFFFFF"/>
        </w:rPr>
        <w:t xml:space="preserve"> distress levels and is capable of bringing some sort of relief to them.</w:t>
      </w:r>
    </w:p>
    <w:p w14:paraId="0F957FAF" w14:textId="77777777" w:rsidR="00530739" w:rsidRPr="00530739" w:rsidRDefault="00530739" w:rsidP="00A274F5">
      <w:pPr>
        <w:pStyle w:val="ListParagraph"/>
        <w:rPr>
          <w:rFonts w:ascii="Arial" w:hAnsi="Arial" w:cs="Arial"/>
          <w:b/>
          <w:color w:val="222222"/>
          <w:sz w:val="19"/>
          <w:szCs w:val="19"/>
          <w:shd w:val="clear" w:color="auto" w:fill="FFFFFF"/>
        </w:rPr>
      </w:pPr>
    </w:p>
    <w:p w14:paraId="75501092" w14:textId="1B98B37E" w:rsidR="00530739" w:rsidRDefault="00530739" w:rsidP="00A274F5">
      <w:pPr>
        <w:pStyle w:val="ListParagraph"/>
        <w:rPr>
          <w:rFonts w:ascii="Arial" w:hAnsi="Arial" w:cs="Arial"/>
          <w:b/>
          <w:color w:val="222222"/>
          <w:sz w:val="19"/>
          <w:szCs w:val="19"/>
          <w:shd w:val="clear" w:color="auto" w:fill="FFFFFF"/>
        </w:rPr>
      </w:pPr>
      <w:r w:rsidRPr="00530739">
        <w:rPr>
          <w:rFonts w:ascii="Arial" w:hAnsi="Arial" w:cs="Arial"/>
          <w:b/>
          <w:color w:val="222222"/>
          <w:sz w:val="19"/>
          <w:szCs w:val="19"/>
          <w:shd w:val="clear" w:color="auto" w:fill="FFFFFF"/>
        </w:rPr>
        <w:t>Results</w:t>
      </w:r>
    </w:p>
    <w:p w14:paraId="1727956C" w14:textId="77777777" w:rsidR="00B256B9" w:rsidRDefault="00B256B9" w:rsidP="00A274F5">
      <w:pPr>
        <w:pStyle w:val="ListParagraph"/>
        <w:rPr>
          <w:rFonts w:ascii="Arial" w:hAnsi="Arial" w:cs="Arial"/>
          <w:b/>
          <w:color w:val="222222"/>
          <w:sz w:val="19"/>
          <w:szCs w:val="19"/>
          <w:shd w:val="clear" w:color="auto" w:fill="FFFFFF"/>
        </w:rPr>
      </w:pPr>
    </w:p>
    <w:p w14:paraId="4C2AA564" w14:textId="44A2421D" w:rsidR="00530739" w:rsidRDefault="00530739" w:rsidP="00A274F5">
      <w:pPr>
        <w:pStyle w:val="ListParagraph"/>
        <w:rPr>
          <w:rFonts w:ascii="Arial" w:hAnsi="Arial" w:cs="Arial"/>
          <w:color w:val="222222"/>
          <w:sz w:val="19"/>
          <w:szCs w:val="19"/>
          <w:shd w:val="clear" w:color="auto" w:fill="FFFFFF"/>
        </w:rPr>
      </w:pPr>
      <w:r w:rsidRPr="00530739">
        <w:rPr>
          <w:rFonts w:ascii="Arial" w:hAnsi="Arial" w:cs="Arial"/>
          <w:color w:val="222222"/>
          <w:sz w:val="19"/>
          <w:szCs w:val="19"/>
          <w:shd w:val="clear" w:color="auto" w:fill="FFFFFF"/>
        </w:rPr>
        <w:t>The inference drawn from the above could be summarized as follows –</w:t>
      </w:r>
    </w:p>
    <w:p w14:paraId="1FCF3EA9" w14:textId="7D273CD8" w:rsidR="00530739" w:rsidRDefault="00330470" w:rsidP="00530739">
      <w:pPr>
        <w:pStyle w:val="ListParagraph"/>
        <w:numPr>
          <w:ilvl w:val="0"/>
          <w:numId w:val="4"/>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Users with high distress levels tend to fall </w:t>
      </w:r>
      <w:r w:rsidR="00B256B9">
        <w:rPr>
          <w:rFonts w:ascii="Arial" w:hAnsi="Arial" w:cs="Arial"/>
          <w:color w:val="222222"/>
          <w:sz w:val="19"/>
          <w:szCs w:val="19"/>
          <w:shd w:val="clear" w:color="auto" w:fill="FFFFFF"/>
        </w:rPr>
        <w:t>in the category where they take up additional role before actually slowing down in their run as a member. This is good news for the website as it suggests that it is doing the job it is supposed to – engaging more distressed users rather than shunning them away as they take up additional responsibility before they eve</w:t>
      </w:r>
      <w:r w:rsidR="003E0E96">
        <w:rPr>
          <w:rFonts w:ascii="Arial" w:hAnsi="Arial" w:cs="Arial"/>
          <w:color w:val="222222"/>
          <w:sz w:val="19"/>
          <w:szCs w:val="19"/>
          <w:shd w:val="clear" w:color="auto" w:fill="FFFFFF"/>
        </w:rPr>
        <w:t xml:space="preserve">n </w:t>
      </w:r>
      <w:proofErr w:type="spellStart"/>
      <w:r w:rsidR="003E0E96">
        <w:rPr>
          <w:rFonts w:ascii="Arial" w:hAnsi="Arial" w:cs="Arial"/>
          <w:color w:val="222222"/>
          <w:sz w:val="19"/>
          <w:szCs w:val="19"/>
          <w:shd w:val="clear" w:color="auto" w:fill="FFFFFF"/>
        </w:rPr>
        <w:t>slow down</w:t>
      </w:r>
      <w:proofErr w:type="spellEnd"/>
      <w:r w:rsidR="003E0E96">
        <w:rPr>
          <w:rFonts w:ascii="Arial" w:hAnsi="Arial" w:cs="Arial"/>
          <w:color w:val="222222"/>
          <w:sz w:val="19"/>
          <w:szCs w:val="19"/>
          <w:shd w:val="clear" w:color="auto" w:fill="FFFFFF"/>
        </w:rPr>
        <w:t xml:space="preserve"> in</w:t>
      </w:r>
      <w:r w:rsidR="00B256B9">
        <w:rPr>
          <w:rFonts w:ascii="Arial" w:hAnsi="Arial" w:cs="Arial"/>
          <w:color w:val="222222"/>
          <w:sz w:val="19"/>
          <w:szCs w:val="19"/>
          <w:shd w:val="clear" w:color="auto" w:fill="FFFFFF"/>
        </w:rPr>
        <w:t xml:space="preserve"> their run as a member as evident from the figure </w:t>
      </w:r>
      <w:ins w:id="62" w:author="Nripesh Trivedi" w:date="2016-08-06T08:39:00Z">
        <w:r w:rsidR="00646556">
          <w:rPr>
            <w:rFonts w:ascii="Arial" w:hAnsi="Arial" w:cs="Arial"/>
            <w:color w:val="222222"/>
            <w:sz w:val="19"/>
            <w:szCs w:val="19"/>
            <w:shd w:val="clear" w:color="auto" w:fill="FFFFFF"/>
          </w:rPr>
          <w:t>above</w:t>
        </w:r>
      </w:ins>
      <w:del w:id="63" w:author="Nripesh Trivedi" w:date="2016-08-06T08:39:00Z">
        <w:r w:rsidR="00B256B9" w:rsidDel="00646556">
          <w:rPr>
            <w:rFonts w:ascii="Arial" w:hAnsi="Arial" w:cs="Arial"/>
            <w:color w:val="222222"/>
            <w:sz w:val="19"/>
            <w:szCs w:val="19"/>
            <w:shd w:val="clear" w:color="auto" w:fill="FFFFFF"/>
          </w:rPr>
          <w:delText>below</w:delText>
        </w:r>
      </w:del>
      <w:ins w:id="64" w:author="Nripesh Trivedi" w:date="2016-08-06T08:08:00Z">
        <w:r w:rsidR="009C1CBE">
          <w:rPr>
            <w:rFonts w:ascii="Arial" w:hAnsi="Arial" w:cs="Arial"/>
            <w:color w:val="222222"/>
            <w:sz w:val="19"/>
            <w:szCs w:val="19"/>
            <w:shd w:val="clear" w:color="auto" w:fill="FFFFFF"/>
          </w:rPr>
          <w:t xml:space="preserve">. According to above classification, these users lie in the </w:t>
        </w:r>
      </w:ins>
      <w:ins w:id="65" w:author="Nripesh Trivedi" w:date="2016-08-06T08:09:00Z">
        <w:r w:rsidR="009C1CBE">
          <w:rPr>
            <w:rFonts w:ascii="Arial" w:hAnsi="Arial" w:cs="Arial"/>
            <w:color w:val="222222"/>
            <w:sz w:val="19"/>
            <w:szCs w:val="19"/>
            <w:shd w:val="clear" w:color="auto" w:fill="FFFFFF"/>
          </w:rPr>
          <w:t>second</w:t>
        </w:r>
      </w:ins>
      <w:ins w:id="66" w:author="Nripesh Trivedi" w:date="2016-08-06T08:08:00Z">
        <w:r w:rsidR="009C1CBE">
          <w:rPr>
            <w:rFonts w:ascii="Arial" w:hAnsi="Arial" w:cs="Arial"/>
            <w:color w:val="222222"/>
            <w:sz w:val="19"/>
            <w:szCs w:val="19"/>
            <w:shd w:val="clear" w:color="auto" w:fill="FFFFFF"/>
          </w:rPr>
          <w:t xml:space="preserve"> category of users.</w:t>
        </w:r>
      </w:ins>
      <w:del w:id="67" w:author="Nripesh Trivedi" w:date="2016-08-06T08:08:00Z">
        <w:r w:rsidR="00B256B9" w:rsidDel="009C1CBE">
          <w:rPr>
            <w:rFonts w:ascii="Arial" w:hAnsi="Arial" w:cs="Arial"/>
            <w:color w:val="222222"/>
            <w:sz w:val="19"/>
            <w:szCs w:val="19"/>
            <w:shd w:val="clear" w:color="auto" w:fill="FFFFFF"/>
          </w:rPr>
          <w:delText xml:space="preserve"> –</w:delText>
        </w:r>
      </w:del>
    </w:p>
    <w:p w14:paraId="41CC8C61" w14:textId="77777777" w:rsidR="003E0E96" w:rsidRDefault="003E0E96" w:rsidP="003E0E96">
      <w:pPr>
        <w:pStyle w:val="ListParagraph"/>
        <w:ind w:left="1080"/>
        <w:rPr>
          <w:rFonts w:ascii="Arial" w:hAnsi="Arial" w:cs="Arial"/>
          <w:color w:val="222222"/>
          <w:sz w:val="19"/>
          <w:szCs w:val="19"/>
          <w:shd w:val="clear" w:color="auto" w:fill="FFFFFF"/>
        </w:rPr>
      </w:pPr>
    </w:p>
    <w:p w14:paraId="51831551" w14:textId="195C316E" w:rsidR="009C1CBE" w:rsidRDefault="009C1CBE" w:rsidP="003E0E96">
      <w:pPr>
        <w:pStyle w:val="ListParagraph"/>
        <w:ind w:left="1080"/>
        <w:rPr>
          <w:rFonts w:ascii="Arial" w:hAnsi="Arial" w:cs="Arial"/>
          <w:color w:val="222222"/>
          <w:sz w:val="19"/>
          <w:szCs w:val="19"/>
          <w:shd w:val="clear" w:color="auto" w:fill="FFFFFF"/>
        </w:rPr>
      </w:pPr>
    </w:p>
    <w:p w14:paraId="5F324BD0" w14:textId="351EE440" w:rsidR="003E0E96" w:rsidRDefault="003E0E96" w:rsidP="003E0E96">
      <w:pPr>
        <w:pStyle w:val="ListParagraph"/>
        <w:ind w:left="1080"/>
        <w:rPr>
          <w:rFonts w:ascii="Arial" w:hAnsi="Arial" w:cs="Arial"/>
          <w:color w:val="222222"/>
          <w:sz w:val="19"/>
          <w:szCs w:val="19"/>
          <w:shd w:val="clear" w:color="auto" w:fill="FFFFFF"/>
        </w:rPr>
      </w:pPr>
    </w:p>
    <w:p w14:paraId="00E10FEC" w14:textId="3526C6EA" w:rsidR="009C1CBE" w:rsidRDefault="009C1CBE">
      <w:pPr>
        <w:pStyle w:val="ListParagraph"/>
        <w:numPr>
          <w:ilvl w:val="0"/>
          <w:numId w:val="5"/>
        </w:numPr>
        <w:rPr>
          <w:rFonts w:ascii="Arial" w:hAnsi="Arial" w:cs="Arial"/>
          <w:color w:val="222222"/>
          <w:sz w:val="19"/>
          <w:szCs w:val="19"/>
          <w:shd w:val="clear" w:color="auto" w:fill="FFFFFF"/>
        </w:rPr>
        <w:pPrChange w:id="68" w:author="Nripesh Trivedi" w:date="2016-08-06T08:12:00Z">
          <w:pPr>
            <w:pStyle w:val="ListParagraph"/>
            <w:ind w:left="1080"/>
          </w:pPr>
        </w:pPrChange>
      </w:pPr>
      <w:r>
        <w:rPr>
          <w:rFonts w:ascii="Arial" w:hAnsi="Arial" w:cs="Arial"/>
          <w:color w:val="222222"/>
          <w:sz w:val="19"/>
          <w:szCs w:val="19"/>
          <w:shd w:val="clear" w:color="auto" w:fill="FFFFFF"/>
        </w:rPr>
        <w:t xml:space="preserve"> Users </w:t>
      </w:r>
      <w:r w:rsidR="00646556">
        <w:rPr>
          <w:rFonts w:ascii="Arial" w:hAnsi="Arial" w:cs="Arial"/>
          <w:color w:val="222222"/>
          <w:sz w:val="19"/>
          <w:szCs w:val="19"/>
          <w:shd w:val="clear" w:color="auto" w:fill="FFFFFF"/>
        </w:rPr>
        <w:t xml:space="preserve">with lesser distress levels choose to take more time relatively in taking up additional role of </w:t>
      </w:r>
      <w:r w:rsidR="00F109A8">
        <w:rPr>
          <w:rFonts w:ascii="Arial" w:hAnsi="Arial" w:cs="Arial"/>
          <w:color w:val="222222"/>
          <w:sz w:val="19"/>
          <w:szCs w:val="19"/>
          <w:shd w:val="clear" w:color="auto" w:fill="FFFFFF"/>
        </w:rPr>
        <w:t>a listener</w:t>
      </w:r>
      <w:r w:rsidR="00646556">
        <w:rPr>
          <w:rFonts w:ascii="Arial" w:hAnsi="Arial" w:cs="Arial"/>
          <w:color w:val="222222"/>
          <w:sz w:val="19"/>
          <w:szCs w:val="19"/>
          <w:shd w:val="clear" w:color="auto" w:fill="FFFFFF"/>
        </w:rPr>
        <w:t xml:space="preserve">. </w:t>
      </w:r>
      <w:del w:id="69" w:author="Nripesh Trivedi" w:date="2016-08-06T11:51:00Z">
        <w:r w:rsidR="00F109A8" w:rsidDel="00715C1F">
          <w:rPr>
            <w:rFonts w:ascii="Arial" w:hAnsi="Arial" w:cs="Arial"/>
            <w:color w:val="222222"/>
            <w:sz w:val="19"/>
            <w:szCs w:val="19"/>
            <w:shd w:val="clear" w:color="auto" w:fill="FFFFFF"/>
          </w:rPr>
          <w:delText>This is contrary to the social stigma.</w:delText>
        </w:r>
      </w:del>
    </w:p>
    <w:p w14:paraId="2AC0B805" w14:textId="77777777" w:rsidR="00D3439D" w:rsidRDefault="00D3439D" w:rsidP="003E0E96">
      <w:pPr>
        <w:pStyle w:val="ListParagraph"/>
        <w:ind w:left="1080"/>
        <w:rPr>
          <w:rFonts w:ascii="Arial" w:hAnsi="Arial" w:cs="Arial"/>
          <w:color w:val="222222"/>
          <w:sz w:val="19"/>
          <w:szCs w:val="19"/>
          <w:shd w:val="clear" w:color="auto" w:fill="FFFFFF"/>
        </w:rPr>
      </w:pPr>
    </w:p>
    <w:p w14:paraId="3E60515D" w14:textId="1F7068BB" w:rsidR="00D3439D" w:rsidRPr="009C1CBE" w:rsidRDefault="009C1CBE">
      <w:pPr>
        <w:rPr>
          <w:rFonts w:ascii="Arial" w:hAnsi="Arial" w:cs="Arial"/>
          <w:color w:val="222222"/>
          <w:sz w:val="19"/>
          <w:szCs w:val="19"/>
          <w:shd w:val="clear" w:color="auto" w:fill="FFFFFF"/>
          <w:rPrChange w:id="70" w:author="Nripesh Trivedi" w:date="2016-08-06T08:12:00Z">
            <w:rPr>
              <w:shd w:val="clear" w:color="auto" w:fill="FFFFFF"/>
            </w:rPr>
          </w:rPrChange>
        </w:rPr>
        <w:pPrChange w:id="71" w:author="Nripesh Trivedi" w:date="2016-08-06T08:12:00Z">
          <w:pPr>
            <w:pStyle w:val="ListParagraph"/>
            <w:numPr>
              <w:numId w:val="4"/>
            </w:numPr>
            <w:ind w:left="1080" w:hanging="360"/>
          </w:pPr>
        </w:pPrChange>
      </w:pPr>
      <w:ins w:id="72" w:author="Nripesh Trivedi" w:date="2016-08-06T08:12:00Z">
        <w:r>
          <w:rPr>
            <w:rFonts w:ascii="Arial" w:hAnsi="Arial" w:cs="Arial"/>
            <w:color w:val="222222"/>
            <w:sz w:val="19"/>
            <w:szCs w:val="19"/>
            <w:shd w:val="clear" w:color="auto" w:fill="FFFFFF"/>
          </w:rPr>
          <w:t>3</w:t>
        </w:r>
      </w:ins>
      <w:r w:rsidR="00D3439D" w:rsidRPr="009C1CBE">
        <w:rPr>
          <w:rFonts w:ascii="Arial" w:hAnsi="Arial" w:cs="Arial"/>
          <w:color w:val="222222"/>
          <w:sz w:val="19"/>
          <w:szCs w:val="19"/>
          <w:shd w:val="clear" w:color="auto" w:fill="FFFFFF"/>
          <w:rPrChange w:id="73" w:author="Nripesh Trivedi" w:date="2016-08-06T08:12:00Z">
            <w:rPr>
              <w:shd w:val="clear" w:color="auto" w:fill="FFFFFF"/>
            </w:rPr>
          </w:rPrChange>
        </w:rPr>
        <w:t xml:space="preserve">Exposure to more active listeners or to just more number of listeners considerably lessens the relative time that the </w:t>
      </w:r>
      <w:r w:rsidR="00C07BE1" w:rsidRPr="009C1CBE">
        <w:rPr>
          <w:rFonts w:ascii="Arial" w:hAnsi="Arial" w:cs="Arial"/>
          <w:color w:val="222222"/>
          <w:sz w:val="19"/>
          <w:szCs w:val="19"/>
          <w:shd w:val="clear" w:color="auto" w:fill="FFFFFF"/>
          <w:rPrChange w:id="74" w:author="Nripesh Trivedi" w:date="2016-08-06T08:12:00Z">
            <w:rPr>
              <w:shd w:val="clear" w:color="auto" w:fill="FFFFFF"/>
            </w:rPr>
          </w:rPrChange>
        </w:rPr>
        <w:t>users take to take on additional responsibility of a listener as evident in the first group of listener.</w:t>
      </w:r>
    </w:p>
    <w:p w14:paraId="05D9C28F" w14:textId="6A16C246" w:rsidR="00656694" w:rsidRPr="009C1CBE" w:rsidRDefault="009C1CBE">
      <w:pPr>
        <w:rPr>
          <w:rFonts w:ascii="Arial" w:hAnsi="Arial" w:cs="Arial"/>
          <w:color w:val="222222"/>
          <w:sz w:val="19"/>
          <w:szCs w:val="19"/>
          <w:shd w:val="clear" w:color="auto" w:fill="FFFFFF"/>
          <w:rPrChange w:id="75" w:author="Nripesh Trivedi" w:date="2016-08-06T08:12:00Z">
            <w:rPr>
              <w:shd w:val="clear" w:color="auto" w:fill="FFFFFF"/>
            </w:rPr>
          </w:rPrChange>
        </w:rPr>
        <w:pPrChange w:id="76" w:author="Nripesh Trivedi" w:date="2016-08-06T08:12:00Z">
          <w:pPr>
            <w:pStyle w:val="ListParagraph"/>
            <w:numPr>
              <w:numId w:val="4"/>
            </w:numPr>
            <w:ind w:left="1080" w:hanging="360"/>
          </w:pPr>
        </w:pPrChange>
      </w:pPr>
      <w:ins w:id="77" w:author="Nripesh Trivedi" w:date="2016-08-06T08:12:00Z">
        <w:r>
          <w:rPr>
            <w:rFonts w:ascii="Arial" w:hAnsi="Arial" w:cs="Arial"/>
            <w:color w:val="222222"/>
            <w:sz w:val="19"/>
            <w:szCs w:val="19"/>
            <w:shd w:val="clear" w:color="auto" w:fill="FFFFFF"/>
          </w:rPr>
          <w:t>4</w:t>
        </w:r>
      </w:ins>
      <w:r w:rsidR="00656694" w:rsidRPr="009C1CBE">
        <w:rPr>
          <w:rFonts w:ascii="Arial" w:hAnsi="Arial" w:cs="Arial"/>
          <w:color w:val="222222"/>
          <w:sz w:val="19"/>
          <w:szCs w:val="19"/>
          <w:shd w:val="clear" w:color="auto" w:fill="FFFFFF"/>
          <w:rPrChange w:id="78" w:author="Nripesh Trivedi" w:date="2016-08-06T08:12:00Z">
            <w:rPr>
              <w:shd w:val="clear" w:color="auto" w:fill="FFFFFF"/>
            </w:rPr>
          </w:rPrChange>
        </w:rPr>
        <w:t>More distressed users either choose to interact with much more active listeners on the website or simply interact with a much wider breadth of listeners as evident in the second set of users.</w:t>
      </w:r>
    </w:p>
    <w:p w14:paraId="74CA9C3F" w14:textId="77777777" w:rsidR="00B256B9" w:rsidRPr="00530739" w:rsidRDefault="00B256B9" w:rsidP="00B256B9">
      <w:pPr>
        <w:pStyle w:val="ListParagraph"/>
        <w:ind w:left="1080"/>
        <w:rPr>
          <w:rFonts w:ascii="Arial" w:hAnsi="Arial" w:cs="Arial"/>
          <w:color w:val="222222"/>
          <w:sz w:val="19"/>
          <w:szCs w:val="19"/>
          <w:shd w:val="clear" w:color="auto" w:fill="FFFFFF"/>
        </w:rPr>
      </w:pPr>
    </w:p>
    <w:p w14:paraId="1B17C526" w14:textId="77777777" w:rsidR="00530739" w:rsidRPr="00530739" w:rsidRDefault="00530739" w:rsidP="00A274F5">
      <w:pPr>
        <w:pStyle w:val="ListParagraph"/>
        <w:rPr>
          <w:rFonts w:ascii="Arial" w:hAnsi="Arial" w:cs="Arial"/>
          <w:b/>
          <w:color w:val="222222"/>
          <w:sz w:val="19"/>
          <w:szCs w:val="19"/>
          <w:shd w:val="clear" w:color="auto" w:fill="FFFFFF"/>
        </w:rPr>
      </w:pPr>
    </w:p>
    <w:p w14:paraId="0554F261" w14:textId="77777777" w:rsidR="0009416C" w:rsidRDefault="0009416C" w:rsidP="0019422F">
      <w:pPr>
        <w:pStyle w:val="ListParagraph"/>
        <w:rPr>
          <w:rFonts w:ascii="Arial" w:hAnsi="Arial" w:cs="Arial"/>
          <w:color w:val="222222"/>
          <w:sz w:val="19"/>
          <w:szCs w:val="19"/>
          <w:shd w:val="clear" w:color="auto" w:fill="FFFFFF"/>
        </w:rPr>
      </w:pPr>
    </w:p>
    <w:p w14:paraId="26E31508" w14:textId="77777777" w:rsidR="0009416C" w:rsidRDefault="0009416C" w:rsidP="0019422F">
      <w:pPr>
        <w:pStyle w:val="ListParagraph"/>
        <w:rPr>
          <w:rFonts w:ascii="Arial" w:hAnsi="Arial" w:cs="Arial"/>
          <w:color w:val="222222"/>
          <w:sz w:val="19"/>
          <w:szCs w:val="19"/>
          <w:shd w:val="clear" w:color="auto" w:fill="FFFFFF"/>
        </w:rPr>
      </w:pPr>
    </w:p>
    <w:p w14:paraId="70AAAAAC" w14:textId="77777777" w:rsidR="004B387E" w:rsidRPr="004B387E" w:rsidRDefault="004B387E" w:rsidP="0019422F">
      <w:pPr>
        <w:pStyle w:val="ListParagraph"/>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At the end of the report summarize in a bulleted list the concrete findings of the investigation. </w:t>
      </w:r>
    </w:p>
    <w:p w14:paraId="5E626F5C" w14:textId="77777777" w:rsidR="00C17B8B" w:rsidRPr="0019422F" w:rsidRDefault="00C17B8B" w:rsidP="0019422F">
      <w:pPr>
        <w:pStyle w:val="ListParagraph"/>
        <w:rPr>
          <w:rFonts w:ascii="Arial" w:hAnsi="Arial" w:cs="Arial"/>
          <w:color w:val="222222"/>
          <w:sz w:val="19"/>
          <w:szCs w:val="19"/>
          <w:shd w:val="clear" w:color="auto" w:fill="FFFFFF"/>
        </w:rPr>
      </w:pPr>
    </w:p>
    <w:p w14:paraId="01570567" w14:textId="77777777" w:rsidR="00CA6C07" w:rsidRDefault="008C287F">
      <w:r>
        <w:t xml:space="preserve"> </w:t>
      </w:r>
    </w:p>
    <w:sectPr w:rsidR="00CA6C0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Nripesh Trivedi" w:date="2016-06-18T11:54:00Z" w:initials="Nripesh">
    <w:p w14:paraId="37CC7066" w14:textId="710EBCB2" w:rsidR="009E79E8" w:rsidRDefault="009E79E8">
      <w:pPr>
        <w:pStyle w:val="CommentText"/>
      </w:pPr>
      <w:r>
        <w:rPr>
          <w:rStyle w:val="CommentReference"/>
        </w:rPr>
        <w:annotationRef/>
      </w:r>
      <w:r>
        <w:t>The two figures above</w:t>
      </w:r>
    </w:p>
  </w:comment>
  <w:comment w:id="11" w:author="Microsoft Office User" w:date="2016-06-16T07:41:00Z" w:initials="Office">
    <w:p w14:paraId="0F8B579F" w14:textId="77777777" w:rsidR="004B387E" w:rsidRDefault="004B387E">
      <w:pPr>
        <w:pStyle w:val="CommentText"/>
      </w:pPr>
      <w:r>
        <w:rPr>
          <w:rStyle w:val="CommentReference"/>
        </w:rPr>
        <w:annotationRef/>
      </w:r>
      <w:r>
        <w:t>Please clarify this sentence, I don’t quite understand what you are saying.</w:t>
      </w:r>
    </w:p>
  </w:comment>
  <w:comment w:id="15" w:author="Nripesh Trivedi" w:date="2016-06-18T11:59:00Z" w:initials="Nripesh">
    <w:p w14:paraId="26528DF8" w14:textId="0A1B864A" w:rsidR="009E79E8" w:rsidRDefault="009E79E8">
      <w:pPr>
        <w:pStyle w:val="CommentText"/>
      </w:pPr>
      <w:r>
        <w:rPr>
          <w:rStyle w:val="CommentReference"/>
        </w:rPr>
        <w:annotationRef/>
      </w:r>
      <w:r>
        <w:t>I think it is more like that activity of a listener is directly proportional to the number of conversation on the website so</w:t>
      </w:r>
    </w:p>
  </w:comment>
  <w:comment w:id="17" w:author="Nripesh Trivedi" w:date="2016-06-17T22:59:00Z" w:initials="Nripesh">
    <w:p w14:paraId="792B0271" w14:textId="4838EE27" w:rsidR="00C73170" w:rsidRDefault="00C73170">
      <w:pPr>
        <w:pStyle w:val="CommentText"/>
      </w:pPr>
      <w:r>
        <w:rPr>
          <w:rStyle w:val="CommentReference"/>
        </w:rPr>
        <w:annotationRef/>
      </w:r>
      <w:r>
        <w:t>Yes but we do it with the help of unsupervised clustering below</w:t>
      </w:r>
    </w:p>
  </w:comment>
  <w:comment w:id="40" w:author="Nripesh Trivedi" w:date="2016-06-18T12:08:00Z" w:initials="Nripesh">
    <w:p w14:paraId="4B98429D" w14:textId="61271B4F" w:rsidR="00C752F0" w:rsidRDefault="00C752F0">
      <w:pPr>
        <w:pStyle w:val="CommentText"/>
      </w:pPr>
      <w:r>
        <w:rPr>
          <w:rStyle w:val="CommentReference"/>
        </w:rPr>
        <w:annotationRef/>
      </w:r>
      <w:r>
        <w:t>Done below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8B57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A8B"/>
    <w:multiLevelType w:val="multilevel"/>
    <w:tmpl w:val="7DA0F1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7C000A2"/>
    <w:multiLevelType w:val="hybridMultilevel"/>
    <w:tmpl w:val="8F6235D4"/>
    <w:lvl w:ilvl="0" w:tplc="0C6499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A0352AF"/>
    <w:multiLevelType w:val="hybridMultilevel"/>
    <w:tmpl w:val="682CDC62"/>
    <w:lvl w:ilvl="0" w:tplc="670A40F6">
      <w:start w:val="2"/>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3">
    <w:nsid w:val="54F619DF"/>
    <w:multiLevelType w:val="hybridMultilevel"/>
    <w:tmpl w:val="31841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F3C4F01"/>
    <w:multiLevelType w:val="hybridMultilevel"/>
    <w:tmpl w:val="C6148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EF5"/>
    <w:rsid w:val="00066EF5"/>
    <w:rsid w:val="00083F8D"/>
    <w:rsid w:val="0009416C"/>
    <w:rsid w:val="000A17E1"/>
    <w:rsid w:val="001443F7"/>
    <w:rsid w:val="0019422F"/>
    <w:rsid w:val="00214A91"/>
    <w:rsid w:val="0023381E"/>
    <w:rsid w:val="00251F64"/>
    <w:rsid w:val="00272541"/>
    <w:rsid w:val="00330470"/>
    <w:rsid w:val="00346F26"/>
    <w:rsid w:val="003D1733"/>
    <w:rsid w:val="003E0E96"/>
    <w:rsid w:val="003F5F63"/>
    <w:rsid w:val="004732FC"/>
    <w:rsid w:val="00473465"/>
    <w:rsid w:val="00480488"/>
    <w:rsid w:val="004B30E8"/>
    <w:rsid w:val="004B387E"/>
    <w:rsid w:val="004C1664"/>
    <w:rsid w:val="004C6B39"/>
    <w:rsid w:val="005121DD"/>
    <w:rsid w:val="00522696"/>
    <w:rsid w:val="00530739"/>
    <w:rsid w:val="005334EE"/>
    <w:rsid w:val="005656E1"/>
    <w:rsid w:val="005C7489"/>
    <w:rsid w:val="006146FE"/>
    <w:rsid w:val="00646556"/>
    <w:rsid w:val="00656694"/>
    <w:rsid w:val="00673D6D"/>
    <w:rsid w:val="00694CA4"/>
    <w:rsid w:val="00696D07"/>
    <w:rsid w:val="006C1D57"/>
    <w:rsid w:val="006E7DAA"/>
    <w:rsid w:val="00715C1F"/>
    <w:rsid w:val="00763C0C"/>
    <w:rsid w:val="00835763"/>
    <w:rsid w:val="008C21AF"/>
    <w:rsid w:val="008C287F"/>
    <w:rsid w:val="00963085"/>
    <w:rsid w:val="009748BF"/>
    <w:rsid w:val="009804F5"/>
    <w:rsid w:val="009C1CBE"/>
    <w:rsid w:val="009C7099"/>
    <w:rsid w:val="009D435F"/>
    <w:rsid w:val="009E79E8"/>
    <w:rsid w:val="00A274F5"/>
    <w:rsid w:val="00B256B9"/>
    <w:rsid w:val="00B735A1"/>
    <w:rsid w:val="00C07BE1"/>
    <w:rsid w:val="00C17B8B"/>
    <w:rsid w:val="00C73170"/>
    <w:rsid w:val="00C752F0"/>
    <w:rsid w:val="00CA6C07"/>
    <w:rsid w:val="00D3258E"/>
    <w:rsid w:val="00D3439D"/>
    <w:rsid w:val="00D96140"/>
    <w:rsid w:val="00EB1944"/>
    <w:rsid w:val="00EB6854"/>
    <w:rsid w:val="00EB6CFB"/>
    <w:rsid w:val="00EC4600"/>
    <w:rsid w:val="00F109A8"/>
    <w:rsid w:val="00FE7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EF5"/>
    <w:rPr>
      <w:color w:val="0000FF"/>
      <w:u w:val="single"/>
    </w:rPr>
  </w:style>
  <w:style w:type="character" w:customStyle="1" w:styleId="apple-converted-space">
    <w:name w:val="apple-converted-space"/>
    <w:basedOn w:val="DefaultParagraphFont"/>
    <w:rsid w:val="00CA6C07"/>
  </w:style>
  <w:style w:type="paragraph" w:styleId="ListParagraph">
    <w:name w:val="List Paragraph"/>
    <w:basedOn w:val="Normal"/>
    <w:uiPriority w:val="34"/>
    <w:qFormat/>
    <w:rsid w:val="004B30E8"/>
    <w:pPr>
      <w:ind w:left="720"/>
      <w:contextualSpacing/>
    </w:pPr>
  </w:style>
  <w:style w:type="paragraph" w:styleId="HTMLPreformatted">
    <w:name w:val="HTML Preformatted"/>
    <w:basedOn w:val="Normal"/>
    <w:link w:val="HTMLPreformattedChar"/>
    <w:uiPriority w:val="99"/>
    <w:semiHidden/>
    <w:unhideWhenUsed/>
    <w:rsid w:val="00C1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7B8B"/>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694CA4"/>
    <w:rPr>
      <w:color w:val="800080" w:themeColor="followedHyperlink"/>
      <w:u w:val="single"/>
    </w:rPr>
  </w:style>
  <w:style w:type="character" w:styleId="CommentReference">
    <w:name w:val="annotation reference"/>
    <w:basedOn w:val="DefaultParagraphFont"/>
    <w:uiPriority w:val="99"/>
    <w:semiHidden/>
    <w:unhideWhenUsed/>
    <w:rsid w:val="004B387E"/>
    <w:rPr>
      <w:sz w:val="18"/>
      <w:szCs w:val="18"/>
    </w:rPr>
  </w:style>
  <w:style w:type="paragraph" w:styleId="CommentText">
    <w:name w:val="annotation text"/>
    <w:basedOn w:val="Normal"/>
    <w:link w:val="CommentTextChar"/>
    <w:uiPriority w:val="99"/>
    <w:semiHidden/>
    <w:unhideWhenUsed/>
    <w:rsid w:val="004B387E"/>
    <w:pPr>
      <w:spacing w:line="240" w:lineRule="auto"/>
    </w:pPr>
    <w:rPr>
      <w:sz w:val="24"/>
      <w:szCs w:val="24"/>
    </w:rPr>
  </w:style>
  <w:style w:type="character" w:customStyle="1" w:styleId="CommentTextChar">
    <w:name w:val="Comment Text Char"/>
    <w:basedOn w:val="DefaultParagraphFont"/>
    <w:link w:val="CommentText"/>
    <w:uiPriority w:val="99"/>
    <w:semiHidden/>
    <w:rsid w:val="004B387E"/>
    <w:rPr>
      <w:sz w:val="24"/>
      <w:szCs w:val="24"/>
    </w:rPr>
  </w:style>
  <w:style w:type="paragraph" w:styleId="CommentSubject">
    <w:name w:val="annotation subject"/>
    <w:basedOn w:val="CommentText"/>
    <w:next w:val="CommentText"/>
    <w:link w:val="CommentSubjectChar"/>
    <w:uiPriority w:val="99"/>
    <w:semiHidden/>
    <w:unhideWhenUsed/>
    <w:rsid w:val="004B387E"/>
    <w:rPr>
      <w:b/>
      <w:bCs/>
      <w:sz w:val="20"/>
      <w:szCs w:val="20"/>
    </w:rPr>
  </w:style>
  <w:style w:type="character" w:customStyle="1" w:styleId="CommentSubjectChar">
    <w:name w:val="Comment Subject Char"/>
    <w:basedOn w:val="CommentTextChar"/>
    <w:link w:val="CommentSubject"/>
    <w:uiPriority w:val="99"/>
    <w:semiHidden/>
    <w:rsid w:val="004B387E"/>
    <w:rPr>
      <w:b/>
      <w:bCs/>
      <w:sz w:val="20"/>
      <w:szCs w:val="20"/>
    </w:rPr>
  </w:style>
  <w:style w:type="paragraph" w:styleId="BalloonText">
    <w:name w:val="Balloon Text"/>
    <w:basedOn w:val="Normal"/>
    <w:link w:val="BalloonTextChar"/>
    <w:uiPriority w:val="99"/>
    <w:semiHidden/>
    <w:unhideWhenUsed/>
    <w:rsid w:val="004B387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387E"/>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EF5"/>
    <w:rPr>
      <w:color w:val="0000FF"/>
      <w:u w:val="single"/>
    </w:rPr>
  </w:style>
  <w:style w:type="character" w:customStyle="1" w:styleId="apple-converted-space">
    <w:name w:val="apple-converted-space"/>
    <w:basedOn w:val="DefaultParagraphFont"/>
    <w:rsid w:val="00CA6C07"/>
  </w:style>
  <w:style w:type="paragraph" w:styleId="ListParagraph">
    <w:name w:val="List Paragraph"/>
    <w:basedOn w:val="Normal"/>
    <w:uiPriority w:val="34"/>
    <w:qFormat/>
    <w:rsid w:val="004B30E8"/>
    <w:pPr>
      <w:ind w:left="720"/>
      <w:contextualSpacing/>
    </w:pPr>
  </w:style>
  <w:style w:type="paragraph" w:styleId="HTMLPreformatted">
    <w:name w:val="HTML Preformatted"/>
    <w:basedOn w:val="Normal"/>
    <w:link w:val="HTMLPreformattedChar"/>
    <w:uiPriority w:val="99"/>
    <w:semiHidden/>
    <w:unhideWhenUsed/>
    <w:rsid w:val="00C1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7B8B"/>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694CA4"/>
    <w:rPr>
      <w:color w:val="800080" w:themeColor="followedHyperlink"/>
      <w:u w:val="single"/>
    </w:rPr>
  </w:style>
  <w:style w:type="character" w:styleId="CommentReference">
    <w:name w:val="annotation reference"/>
    <w:basedOn w:val="DefaultParagraphFont"/>
    <w:uiPriority w:val="99"/>
    <w:semiHidden/>
    <w:unhideWhenUsed/>
    <w:rsid w:val="004B387E"/>
    <w:rPr>
      <w:sz w:val="18"/>
      <w:szCs w:val="18"/>
    </w:rPr>
  </w:style>
  <w:style w:type="paragraph" w:styleId="CommentText">
    <w:name w:val="annotation text"/>
    <w:basedOn w:val="Normal"/>
    <w:link w:val="CommentTextChar"/>
    <w:uiPriority w:val="99"/>
    <w:semiHidden/>
    <w:unhideWhenUsed/>
    <w:rsid w:val="004B387E"/>
    <w:pPr>
      <w:spacing w:line="240" w:lineRule="auto"/>
    </w:pPr>
    <w:rPr>
      <w:sz w:val="24"/>
      <w:szCs w:val="24"/>
    </w:rPr>
  </w:style>
  <w:style w:type="character" w:customStyle="1" w:styleId="CommentTextChar">
    <w:name w:val="Comment Text Char"/>
    <w:basedOn w:val="DefaultParagraphFont"/>
    <w:link w:val="CommentText"/>
    <w:uiPriority w:val="99"/>
    <w:semiHidden/>
    <w:rsid w:val="004B387E"/>
    <w:rPr>
      <w:sz w:val="24"/>
      <w:szCs w:val="24"/>
    </w:rPr>
  </w:style>
  <w:style w:type="paragraph" w:styleId="CommentSubject">
    <w:name w:val="annotation subject"/>
    <w:basedOn w:val="CommentText"/>
    <w:next w:val="CommentText"/>
    <w:link w:val="CommentSubjectChar"/>
    <w:uiPriority w:val="99"/>
    <w:semiHidden/>
    <w:unhideWhenUsed/>
    <w:rsid w:val="004B387E"/>
    <w:rPr>
      <w:b/>
      <w:bCs/>
      <w:sz w:val="20"/>
      <w:szCs w:val="20"/>
    </w:rPr>
  </w:style>
  <w:style w:type="character" w:customStyle="1" w:styleId="CommentSubjectChar">
    <w:name w:val="Comment Subject Char"/>
    <w:basedOn w:val="CommentTextChar"/>
    <w:link w:val="CommentSubject"/>
    <w:uiPriority w:val="99"/>
    <w:semiHidden/>
    <w:rsid w:val="004B387E"/>
    <w:rPr>
      <w:b/>
      <w:bCs/>
      <w:sz w:val="20"/>
      <w:szCs w:val="20"/>
    </w:rPr>
  </w:style>
  <w:style w:type="paragraph" w:styleId="BalloonText">
    <w:name w:val="Balloon Text"/>
    <w:basedOn w:val="Normal"/>
    <w:link w:val="BalloonTextChar"/>
    <w:uiPriority w:val="99"/>
    <w:semiHidden/>
    <w:unhideWhenUsed/>
    <w:rsid w:val="004B387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38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169843">
      <w:bodyDiv w:val="1"/>
      <w:marLeft w:val="0"/>
      <w:marRight w:val="0"/>
      <w:marTop w:val="0"/>
      <w:marBottom w:val="0"/>
      <w:divBdr>
        <w:top w:val="none" w:sz="0" w:space="0" w:color="auto"/>
        <w:left w:val="none" w:sz="0" w:space="0" w:color="auto"/>
        <w:bottom w:val="none" w:sz="0" w:space="0" w:color="auto"/>
        <w:right w:val="none" w:sz="0" w:space="0" w:color="auto"/>
      </w:divBdr>
    </w:div>
    <w:div w:id="11561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statsoft.org/article/view/v058i03/v58i03.pdf" TargetMode="External"/><Relationship Id="rId12" Type="http://schemas.openxmlformats.org/officeDocument/2006/relationships/image" Target="media/image4.jpe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A514B-1516-4AC9-866F-4DDA9ADD3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7</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Nripesh Trivedi</dc:creator>
  <cp:lastModifiedBy>Nripesh Trivedi</cp:lastModifiedBy>
  <cp:revision>6</cp:revision>
  <dcterms:created xsi:type="dcterms:W3CDTF">2016-08-05T21:24:00Z</dcterms:created>
  <dcterms:modified xsi:type="dcterms:W3CDTF">2016-08-06T18:01:00Z</dcterms:modified>
</cp:coreProperties>
</file>